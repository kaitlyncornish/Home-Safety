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23D" w:rsidRDefault="0079698B" w:rsidP="00CD1ECD">
      <w:pPr>
        <w:pStyle w:val="BodyText"/>
        <w:spacing w:before="85"/>
        <w:ind w:left="0"/>
        <w:contextualSpacing/>
        <w:rPr>
          <w:rFonts w:asciiTheme="minorHAnsi" w:hAnsiTheme="minorHAnsi"/>
        </w:rPr>
      </w:pPr>
      <w:r w:rsidRPr="0079698B">
        <w:rPr>
          <w:rFonts w:asciiTheme="minorHAnsi" w:eastAsiaTheme="minorHAnsi" w:hAnsiTheme="minorHAnsi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37065" wp14:editId="0A6B9322">
                <wp:simplePos x="0" y="0"/>
                <wp:positionH relativeFrom="column">
                  <wp:posOffset>-900430</wp:posOffset>
                </wp:positionH>
                <wp:positionV relativeFrom="paragraph">
                  <wp:posOffset>-686525</wp:posOffset>
                </wp:positionV>
                <wp:extent cx="3787775" cy="1547813"/>
                <wp:effectExtent l="0" t="0" r="3175" b="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1547813"/>
                        </a:xfrm>
                        <a:custGeom>
                          <a:avLst/>
                          <a:gdLst>
                            <a:gd name="connsiteX0" fmla="*/ 0 w 4619625"/>
                            <a:gd name="connsiteY0" fmla="*/ 388945 h 2333625"/>
                            <a:gd name="connsiteX1" fmla="*/ 388945 w 4619625"/>
                            <a:gd name="connsiteY1" fmla="*/ 0 h 2333625"/>
                            <a:gd name="connsiteX2" fmla="*/ 4230680 w 4619625"/>
                            <a:gd name="connsiteY2" fmla="*/ 0 h 2333625"/>
                            <a:gd name="connsiteX3" fmla="*/ 4619625 w 4619625"/>
                            <a:gd name="connsiteY3" fmla="*/ 388945 h 2333625"/>
                            <a:gd name="connsiteX4" fmla="*/ 4619625 w 4619625"/>
                            <a:gd name="connsiteY4" fmla="*/ 1944680 h 2333625"/>
                            <a:gd name="connsiteX5" fmla="*/ 4230680 w 4619625"/>
                            <a:gd name="connsiteY5" fmla="*/ 2333625 h 2333625"/>
                            <a:gd name="connsiteX6" fmla="*/ 388945 w 4619625"/>
                            <a:gd name="connsiteY6" fmla="*/ 2333625 h 2333625"/>
                            <a:gd name="connsiteX7" fmla="*/ 0 w 4619625"/>
                            <a:gd name="connsiteY7" fmla="*/ 1944680 h 2333625"/>
                            <a:gd name="connsiteX8" fmla="*/ 0 w 4619625"/>
                            <a:gd name="connsiteY8" fmla="*/ 388945 h 2333625"/>
                            <a:gd name="connsiteX0" fmla="*/ 0 w 4619625"/>
                            <a:gd name="connsiteY0" fmla="*/ 1944680 h 2333625"/>
                            <a:gd name="connsiteX1" fmla="*/ 388945 w 4619625"/>
                            <a:gd name="connsiteY1" fmla="*/ 0 h 2333625"/>
                            <a:gd name="connsiteX2" fmla="*/ 4230680 w 4619625"/>
                            <a:gd name="connsiteY2" fmla="*/ 0 h 2333625"/>
                            <a:gd name="connsiteX3" fmla="*/ 4619625 w 4619625"/>
                            <a:gd name="connsiteY3" fmla="*/ 388945 h 2333625"/>
                            <a:gd name="connsiteX4" fmla="*/ 4619625 w 4619625"/>
                            <a:gd name="connsiteY4" fmla="*/ 1944680 h 2333625"/>
                            <a:gd name="connsiteX5" fmla="*/ 4230680 w 4619625"/>
                            <a:gd name="connsiteY5" fmla="*/ 2333625 h 2333625"/>
                            <a:gd name="connsiteX6" fmla="*/ 388945 w 4619625"/>
                            <a:gd name="connsiteY6" fmla="*/ 2333625 h 2333625"/>
                            <a:gd name="connsiteX7" fmla="*/ 0 w 4619625"/>
                            <a:gd name="connsiteY7" fmla="*/ 1944680 h 2333625"/>
                            <a:gd name="connsiteX0" fmla="*/ 0 w 4619625"/>
                            <a:gd name="connsiteY0" fmla="*/ 1944680 h 2333625"/>
                            <a:gd name="connsiteX1" fmla="*/ 0 w 4619625"/>
                            <a:gd name="connsiteY1" fmla="*/ 0 h 2333625"/>
                            <a:gd name="connsiteX2" fmla="*/ 4230680 w 4619625"/>
                            <a:gd name="connsiteY2" fmla="*/ 0 h 2333625"/>
                            <a:gd name="connsiteX3" fmla="*/ 4619625 w 4619625"/>
                            <a:gd name="connsiteY3" fmla="*/ 388945 h 2333625"/>
                            <a:gd name="connsiteX4" fmla="*/ 4619625 w 4619625"/>
                            <a:gd name="connsiteY4" fmla="*/ 1944680 h 2333625"/>
                            <a:gd name="connsiteX5" fmla="*/ 4230680 w 4619625"/>
                            <a:gd name="connsiteY5" fmla="*/ 2333625 h 2333625"/>
                            <a:gd name="connsiteX6" fmla="*/ 388945 w 4619625"/>
                            <a:gd name="connsiteY6" fmla="*/ 2333625 h 2333625"/>
                            <a:gd name="connsiteX7" fmla="*/ 0 w 4619625"/>
                            <a:gd name="connsiteY7" fmla="*/ 1944680 h 2333625"/>
                            <a:gd name="connsiteX0" fmla="*/ 0 w 4619625"/>
                            <a:gd name="connsiteY0" fmla="*/ 1944680 h 2333625"/>
                            <a:gd name="connsiteX1" fmla="*/ 0 w 4619625"/>
                            <a:gd name="connsiteY1" fmla="*/ 0 h 2333625"/>
                            <a:gd name="connsiteX2" fmla="*/ 4230680 w 4619625"/>
                            <a:gd name="connsiteY2" fmla="*/ 0 h 2333625"/>
                            <a:gd name="connsiteX3" fmla="*/ 4619625 w 4619625"/>
                            <a:gd name="connsiteY3" fmla="*/ 388945 h 2333625"/>
                            <a:gd name="connsiteX4" fmla="*/ 4619625 w 4619625"/>
                            <a:gd name="connsiteY4" fmla="*/ 1944680 h 2333625"/>
                            <a:gd name="connsiteX5" fmla="*/ 4230680 w 4619625"/>
                            <a:gd name="connsiteY5" fmla="*/ 2333625 h 2333625"/>
                            <a:gd name="connsiteX6" fmla="*/ 0 w 4619625"/>
                            <a:gd name="connsiteY6" fmla="*/ 1944680 h 2333625"/>
                            <a:gd name="connsiteX0" fmla="*/ 0 w 4619625"/>
                            <a:gd name="connsiteY0" fmla="*/ 2333625 h 2333625"/>
                            <a:gd name="connsiteX1" fmla="*/ 0 w 4619625"/>
                            <a:gd name="connsiteY1" fmla="*/ 0 h 2333625"/>
                            <a:gd name="connsiteX2" fmla="*/ 4230680 w 4619625"/>
                            <a:gd name="connsiteY2" fmla="*/ 0 h 2333625"/>
                            <a:gd name="connsiteX3" fmla="*/ 4619625 w 4619625"/>
                            <a:gd name="connsiteY3" fmla="*/ 388945 h 2333625"/>
                            <a:gd name="connsiteX4" fmla="*/ 4619625 w 4619625"/>
                            <a:gd name="connsiteY4" fmla="*/ 1944680 h 2333625"/>
                            <a:gd name="connsiteX5" fmla="*/ 4230680 w 4619625"/>
                            <a:gd name="connsiteY5" fmla="*/ 2333625 h 2333625"/>
                            <a:gd name="connsiteX6" fmla="*/ 0 w 4619625"/>
                            <a:gd name="connsiteY6" fmla="*/ 2333625 h 2333625"/>
                            <a:gd name="connsiteX0" fmla="*/ 0 w 4619625"/>
                            <a:gd name="connsiteY0" fmla="*/ 2333625 h 2333625"/>
                            <a:gd name="connsiteX1" fmla="*/ 0 w 4619625"/>
                            <a:gd name="connsiteY1" fmla="*/ 0 h 2333625"/>
                            <a:gd name="connsiteX2" fmla="*/ 4619625 w 4619625"/>
                            <a:gd name="connsiteY2" fmla="*/ 388945 h 2333625"/>
                            <a:gd name="connsiteX3" fmla="*/ 4619625 w 4619625"/>
                            <a:gd name="connsiteY3" fmla="*/ 1944680 h 2333625"/>
                            <a:gd name="connsiteX4" fmla="*/ 4230680 w 4619625"/>
                            <a:gd name="connsiteY4" fmla="*/ 2333625 h 2333625"/>
                            <a:gd name="connsiteX5" fmla="*/ 0 w 4619625"/>
                            <a:gd name="connsiteY5" fmla="*/ 2333625 h 2333625"/>
                            <a:gd name="connsiteX0" fmla="*/ 0 w 4619625"/>
                            <a:gd name="connsiteY0" fmla="*/ 2333625 h 2333625"/>
                            <a:gd name="connsiteX1" fmla="*/ 0 w 4619625"/>
                            <a:gd name="connsiteY1" fmla="*/ 0 h 2333625"/>
                            <a:gd name="connsiteX2" fmla="*/ 4619625 w 4619625"/>
                            <a:gd name="connsiteY2" fmla="*/ 21708 h 2333625"/>
                            <a:gd name="connsiteX3" fmla="*/ 4619625 w 4619625"/>
                            <a:gd name="connsiteY3" fmla="*/ 1944680 h 2333625"/>
                            <a:gd name="connsiteX4" fmla="*/ 4230680 w 4619625"/>
                            <a:gd name="connsiteY4" fmla="*/ 2333625 h 2333625"/>
                            <a:gd name="connsiteX5" fmla="*/ 0 w 4619625"/>
                            <a:gd name="connsiteY5" fmla="*/ 2333625 h 2333625"/>
                            <a:gd name="connsiteX0" fmla="*/ 0 w 4619625"/>
                            <a:gd name="connsiteY0" fmla="*/ 2333625 h 2333625"/>
                            <a:gd name="connsiteX1" fmla="*/ 0 w 4619625"/>
                            <a:gd name="connsiteY1" fmla="*/ 0 h 2333625"/>
                            <a:gd name="connsiteX2" fmla="*/ 4619625 w 4619625"/>
                            <a:gd name="connsiteY2" fmla="*/ 0 h 2333625"/>
                            <a:gd name="connsiteX3" fmla="*/ 4619625 w 4619625"/>
                            <a:gd name="connsiteY3" fmla="*/ 1944680 h 2333625"/>
                            <a:gd name="connsiteX4" fmla="*/ 4230680 w 4619625"/>
                            <a:gd name="connsiteY4" fmla="*/ 2333625 h 2333625"/>
                            <a:gd name="connsiteX5" fmla="*/ 0 w 4619625"/>
                            <a:gd name="connsiteY5" fmla="*/ 2333625 h 2333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619625" h="2333625">
                              <a:moveTo>
                                <a:pt x="0" y="2333625"/>
                              </a:moveTo>
                              <a:lnTo>
                                <a:pt x="0" y="0"/>
                              </a:lnTo>
                              <a:lnTo>
                                <a:pt x="4619625" y="0"/>
                              </a:lnTo>
                              <a:lnTo>
                                <a:pt x="4619625" y="1944680"/>
                              </a:lnTo>
                              <a:cubicBezTo>
                                <a:pt x="4619625" y="2159488"/>
                                <a:pt x="4445488" y="2333625"/>
                                <a:pt x="4230680" y="2333625"/>
                              </a:cubicBezTo>
                              <a:lnTo>
                                <a:pt x="0" y="2333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E">
                            <a:alpha val="95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79698B" w:rsidRDefault="0079698B" w:rsidP="0079698B">
                            <w:pPr>
                              <w:ind w:left="-165" w:right="-10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le 3" o:spid="_x0000_s1026" style="position:absolute;margin-left:-70.9pt;margin-top:-54.05pt;width:298.25pt;height:12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19625,2333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" adj="-11796480,,5400" path="m,2333625l,,4619625,r,1944680c4619625,2159488,4445488,2333625,4230680,2333625l,2333625xe" fillcolor="#ededee" stroked="f" strokeweight="2pt">
                <v:fill opacity="62194f"/>
                <v:stroke joinstyle="miter"/>
                <v:formulas/>
                <v:path arrowok="t" o:connecttype="custom" o:connectlocs="0,1547813;0,0;3787775,0;3787775,1289839;3468867,1547813;0,1547813" o:connectangles="0,0,0,0,0,0" textboxrect="0,0,4619625,2333625"/>
                <v:textbox>
                  <w:txbxContent>
                    <w:p w:rsidR="0079698B" w:rsidRDefault="0079698B" w:rsidP="0079698B">
                      <w:pPr>
                        <w:ind w:left="-165" w:right="-103"/>
                      </w:pPr>
                    </w:p>
                  </w:txbxContent>
                </v:textbox>
              </v:shape>
            </w:pict>
          </mc:Fallback>
        </mc:AlternateContent>
      </w:r>
    </w:p>
    <w:p w:rsidR="005E223D" w:rsidRDefault="005E223D" w:rsidP="00CD1ECD">
      <w:pPr>
        <w:pStyle w:val="BodyText"/>
        <w:spacing w:before="85"/>
        <w:ind w:left="0"/>
        <w:contextualSpacing/>
        <w:rPr>
          <w:rFonts w:asciiTheme="minorHAnsi" w:hAnsiTheme="minorHAnsi"/>
        </w:rPr>
      </w:pPr>
      <w:bookmarkStart w:id="0" w:name="_GoBack"/>
      <w:bookmarkEnd w:id="0"/>
    </w:p>
    <w:p w:rsidR="005E223D" w:rsidRDefault="005E223D" w:rsidP="00CD1ECD">
      <w:pPr>
        <w:pStyle w:val="BodyText"/>
        <w:spacing w:before="85"/>
        <w:ind w:left="0"/>
        <w:contextualSpacing/>
        <w:rPr>
          <w:rFonts w:asciiTheme="minorHAnsi" w:hAnsiTheme="minorHAnsi"/>
        </w:rPr>
      </w:pPr>
    </w:p>
    <w:p w:rsidR="0079698B" w:rsidRDefault="0079698B" w:rsidP="00CD1ECD">
      <w:pPr>
        <w:pStyle w:val="BodyText"/>
        <w:spacing w:before="85"/>
        <w:ind w:left="0"/>
        <w:contextualSpacing/>
        <w:rPr>
          <w:rFonts w:asciiTheme="minorHAnsi" w:hAnsiTheme="minorHAnsi"/>
        </w:rPr>
      </w:pPr>
    </w:p>
    <w:p w:rsidR="0079698B" w:rsidRDefault="0079698B" w:rsidP="00CD1ECD">
      <w:pPr>
        <w:pStyle w:val="BodyText"/>
        <w:spacing w:before="85"/>
        <w:ind w:left="0"/>
        <w:contextualSpacing/>
        <w:rPr>
          <w:rFonts w:asciiTheme="minorHAnsi" w:hAnsiTheme="minorHAnsi"/>
        </w:rPr>
      </w:pPr>
    </w:p>
    <w:p w:rsidR="005974DF" w:rsidRPr="00920E27" w:rsidRDefault="0079698B" w:rsidP="00CD1ECD">
      <w:pPr>
        <w:pStyle w:val="BodyText"/>
        <w:spacing w:before="85"/>
        <w:ind w:left="0"/>
        <w:contextualSpacing/>
        <w:rPr>
          <w:rFonts w:asciiTheme="minorHAnsi" w:hAnsiTheme="minorHAnsi"/>
        </w:rPr>
      </w:pPr>
      <w:r w:rsidRPr="00703AF6">
        <w:rPr>
          <w:rFonts w:asciiTheme="minorHAnsi" w:eastAsiaTheme="minorHAnsi" w:hAnsiTheme="minorHAnsi" w:cs="Arial"/>
          <w:b/>
          <w:bCs/>
          <w:i/>
          <w:noProof/>
          <w:color w:val="009A6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983DA8" wp14:editId="1B825BDB">
                <wp:simplePos x="0" y="0"/>
                <wp:positionH relativeFrom="column">
                  <wp:posOffset>-809625</wp:posOffset>
                </wp:positionH>
                <wp:positionV relativeFrom="paragraph">
                  <wp:posOffset>-1466215</wp:posOffset>
                </wp:positionV>
                <wp:extent cx="3709670" cy="147193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3709670" cy="1471930"/>
                        </a:xfrm>
                        <a:prstGeom prst="rect">
                          <a:avLst/>
                        </a:prstGeom>
                        <a:solidFill>
                          <a:srgbClr val="EDEDEE">
                            <a:alpha val="0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9698B" w:rsidRPr="002931F9" w:rsidRDefault="0079698B" w:rsidP="0079698B">
                            <w:pPr>
                              <w:ind w:left="-720" w:right="-193"/>
                              <w:contextualSpacing/>
                              <w:rPr>
                                <w:rFonts w:ascii="Arial Black" w:eastAsia="Arial" w:hAnsi="Arial Black" w:cs="Arial"/>
                                <w:color w:val="007AC2"/>
                                <w:spacing w:val="20"/>
                                <w:w w:val="105"/>
                                <w:sz w:val="64"/>
                                <w:szCs w:val="64"/>
                                <w:rPrChange w:id="1" w:author="Goldschmidt, Michael" w:date="2016-05-20T01:54:00Z">
                                  <w:rPr>
                                    <w:rFonts w:ascii="Franklin Gothic Heavy" w:eastAsia="Arial" w:hAnsi="Franklin Gothic Heavy" w:cs="Arial"/>
                                    <w:color w:val="007AC2"/>
                                    <w:spacing w:val="20"/>
                                    <w:w w:val="105"/>
                                    <w:sz w:val="64"/>
                                    <w:szCs w:val="64"/>
                                  </w:rPr>
                                </w:rPrChange>
                              </w:rPr>
                            </w:pPr>
                            <w:r>
                              <w:rPr>
                                <w:rFonts w:eastAsia="Arial" w:cs="Arial"/>
                                <w:i/>
                                <w:color w:val="009A66"/>
                                <w:sz w:val="70"/>
                                <w:szCs w:val="70"/>
                              </w:rPr>
                              <w:tab/>
                            </w:r>
                            <w:r w:rsidRPr="002931F9">
                              <w:rPr>
                                <w:rFonts w:ascii="Arial Black" w:eastAsia="Arial" w:hAnsi="Arial Black" w:cs="Arial"/>
                                <w:color w:val="007AC2"/>
                                <w:spacing w:val="20"/>
                                <w:w w:val="105"/>
                                <w:sz w:val="64"/>
                                <w:szCs w:val="64"/>
                                <w:rPrChange w:id="2" w:author="Goldschmidt, Michael" w:date="2016-05-20T01:54:00Z">
                                  <w:rPr>
                                    <w:rFonts w:ascii="Franklin Gothic Heavy" w:eastAsia="Arial" w:hAnsi="Franklin Gothic Heavy" w:cs="Arial"/>
                                    <w:color w:val="007AC2"/>
                                    <w:spacing w:val="20"/>
                                    <w:w w:val="105"/>
                                    <w:sz w:val="64"/>
                                    <w:szCs w:val="64"/>
                                  </w:rPr>
                                </w:rPrChange>
                              </w:rPr>
                              <w:t>Introduction</w:t>
                            </w:r>
                          </w:p>
                          <w:p w:rsidR="0079698B" w:rsidRPr="00936ED4" w:rsidRDefault="0079698B" w:rsidP="0079698B">
                            <w:pPr>
                              <w:ind w:left="-720" w:right="-193"/>
                              <w:contextualSpacing/>
                              <w:rPr>
                                <w:rFonts w:eastAsia="Arial" w:cs="Arial"/>
                                <w:i/>
                                <w:spacing w:val="20"/>
                                <w:w w:val="10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eastAsia="Arial" w:cs="Arial"/>
                                <w:i/>
                                <w:spacing w:val="20"/>
                                <w:w w:val="105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eastAsia="Arial" w:cs="Arial"/>
                                <w:i/>
                                <w:color w:val="009A66"/>
                                <w:spacing w:val="20"/>
                                <w:w w:val="105"/>
                                <w:sz w:val="36"/>
                                <w:szCs w:val="36"/>
                              </w:rPr>
                              <w:t>To</w:t>
                            </w:r>
                            <w:r w:rsidRPr="00936ED4">
                              <w:rPr>
                                <w:rFonts w:eastAsia="Arial" w:cs="Arial"/>
                                <w:i/>
                                <w:color w:val="009A66"/>
                                <w:spacing w:val="20"/>
                                <w:w w:val="105"/>
                                <w:sz w:val="36"/>
                                <w:szCs w:val="36"/>
                              </w:rPr>
                              <w:t xml:space="preserve"> </w:t>
                            </w:r>
                            <w:del w:id="3" w:author="Goldschmidt, Michael" w:date="2016-05-19T11:22:00Z">
                              <w:r w:rsidRPr="00936ED4" w:rsidDel="00920E27">
                                <w:rPr>
                                  <w:rFonts w:eastAsia="Arial" w:cs="Arial"/>
                                  <w:i/>
                                  <w:color w:val="009A66"/>
                                  <w:spacing w:val="20"/>
                                  <w:w w:val="105"/>
                                  <w:sz w:val="36"/>
                                  <w:szCs w:val="36"/>
                                </w:rPr>
                                <w:delText xml:space="preserve">a </w:delText>
                              </w:r>
                            </w:del>
                            <w:r w:rsidRPr="00936ED4">
                              <w:rPr>
                                <w:rFonts w:eastAsia="Arial" w:cs="Arial"/>
                                <w:i/>
                                <w:color w:val="009A66"/>
                                <w:spacing w:val="20"/>
                                <w:w w:val="105"/>
                                <w:sz w:val="36"/>
                                <w:szCs w:val="36"/>
                              </w:rPr>
                              <w:t>Safe and Healthy Home</w:t>
                            </w:r>
                            <w:ins w:id="4" w:author="Goldschmidt, Michael" w:date="2016-05-19T11:22:00Z">
                              <w:r w:rsidR="00920E27">
                                <w:rPr>
                                  <w:rFonts w:eastAsia="Arial" w:cs="Arial"/>
                                  <w:i/>
                                  <w:color w:val="009A66"/>
                                  <w:spacing w:val="20"/>
                                  <w:w w:val="105"/>
                                  <w:sz w:val="36"/>
                                  <w:szCs w:val="36"/>
                                </w:rPr>
                                <w:t>s</w:t>
                              </w:r>
                            </w:ins>
                          </w:p>
                        </w:txbxContent>
                      </wps:txbx>
                      <wps:bodyPr rot="0" spcFirstLastPara="0" vertOverflow="overflow" horzOverflow="overflow" vert="horz" wrap="square" lIns="27432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63.75pt;margin-top:-115.45pt;width:292.1pt;height:1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" fillcolor="#ededee" stroked="f" strokeweight=".5pt">
                <v:fill opacity="0"/>
                <v:path arrowok="t"/>
                <o:lock v:ext="edit" aspectratio="t"/>
                <v:textbox inset="21.6pt">
                  <w:txbxContent>
                    <w:p w:rsidR="0079698B" w:rsidRPr="002931F9" w:rsidRDefault="0079698B" w:rsidP="0079698B">
                      <w:pPr>
                        <w:ind w:left="-720" w:right="-193"/>
                        <w:contextualSpacing/>
                        <w:rPr>
                          <w:rFonts w:ascii="Arial Black" w:eastAsia="Arial" w:hAnsi="Arial Black" w:cs="Arial"/>
                          <w:color w:val="007AC2"/>
                          <w:spacing w:val="20"/>
                          <w:w w:val="105"/>
                          <w:sz w:val="64"/>
                          <w:szCs w:val="64"/>
                          <w:rPrChange w:id="5" w:author="Goldschmidt, Michael" w:date="2016-05-20T01:54:00Z">
                            <w:rPr>
                              <w:rFonts w:ascii="Franklin Gothic Heavy" w:eastAsia="Arial" w:hAnsi="Franklin Gothic Heavy" w:cs="Arial"/>
                              <w:color w:val="007AC2"/>
                              <w:spacing w:val="20"/>
                              <w:w w:val="105"/>
                              <w:sz w:val="64"/>
                              <w:szCs w:val="64"/>
                            </w:rPr>
                          </w:rPrChange>
                        </w:rPr>
                      </w:pPr>
                      <w:r>
                        <w:rPr>
                          <w:rFonts w:eastAsia="Arial" w:cs="Arial"/>
                          <w:i/>
                          <w:color w:val="009A66"/>
                          <w:sz w:val="70"/>
                          <w:szCs w:val="70"/>
                        </w:rPr>
                        <w:tab/>
                      </w:r>
                      <w:r w:rsidRPr="002931F9">
                        <w:rPr>
                          <w:rFonts w:ascii="Arial Black" w:eastAsia="Arial" w:hAnsi="Arial Black" w:cs="Arial"/>
                          <w:color w:val="007AC2"/>
                          <w:spacing w:val="20"/>
                          <w:w w:val="105"/>
                          <w:sz w:val="64"/>
                          <w:szCs w:val="64"/>
                          <w:rPrChange w:id="6" w:author="Goldschmidt, Michael" w:date="2016-05-20T01:54:00Z">
                            <w:rPr>
                              <w:rFonts w:ascii="Franklin Gothic Heavy" w:eastAsia="Arial" w:hAnsi="Franklin Gothic Heavy" w:cs="Arial"/>
                              <w:color w:val="007AC2"/>
                              <w:spacing w:val="20"/>
                              <w:w w:val="105"/>
                              <w:sz w:val="64"/>
                              <w:szCs w:val="64"/>
                            </w:rPr>
                          </w:rPrChange>
                        </w:rPr>
                        <w:t>Introduction</w:t>
                      </w:r>
                    </w:p>
                    <w:p w:rsidR="0079698B" w:rsidRPr="00936ED4" w:rsidRDefault="0079698B" w:rsidP="0079698B">
                      <w:pPr>
                        <w:ind w:left="-720" w:right="-193"/>
                        <w:contextualSpacing/>
                        <w:rPr>
                          <w:rFonts w:eastAsia="Arial" w:cs="Arial"/>
                          <w:i/>
                          <w:spacing w:val="20"/>
                          <w:w w:val="105"/>
                          <w:sz w:val="36"/>
                          <w:szCs w:val="36"/>
                        </w:rPr>
                      </w:pPr>
                      <w:r>
                        <w:rPr>
                          <w:rFonts w:eastAsia="Arial" w:cs="Arial"/>
                          <w:i/>
                          <w:spacing w:val="20"/>
                          <w:w w:val="105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eastAsia="Arial" w:cs="Arial"/>
                          <w:i/>
                          <w:color w:val="009A66"/>
                          <w:spacing w:val="20"/>
                          <w:w w:val="105"/>
                          <w:sz w:val="36"/>
                          <w:szCs w:val="36"/>
                        </w:rPr>
                        <w:t>To</w:t>
                      </w:r>
                      <w:r w:rsidRPr="00936ED4">
                        <w:rPr>
                          <w:rFonts w:eastAsia="Arial" w:cs="Arial"/>
                          <w:i/>
                          <w:color w:val="009A66"/>
                          <w:spacing w:val="20"/>
                          <w:w w:val="105"/>
                          <w:sz w:val="36"/>
                          <w:szCs w:val="36"/>
                        </w:rPr>
                        <w:t xml:space="preserve"> </w:t>
                      </w:r>
                      <w:del w:id="7" w:author="Goldschmidt, Michael" w:date="2016-05-19T11:22:00Z">
                        <w:r w:rsidRPr="00936ED4" w:rsidDel="00920E27">
                          <w:rPr>
                            <w:rFonts w:eastAsia="Arial" w:cs="Arial"/>
                            <w:i/>
                            <w:color w:val="009A66"/>
                            <w:spacing w:val="20"/>
                            <w:w w:val="105"/>
                            <w:sz w:val="36"/>
                            <w:szCs w:val="36"/>
                          </w:rPr>
                          <w:delText xml:space="preserve">a </w:delText>
                        </w:r>
                      </w:del>
                      <w:r w:rsidRPr="00936ED4">
                        <w:rPr>
                          <w:rFonts w:eastAsia="Arial" w:cs="Arial"/>
                          <w:i/>
                          <w:color w:val="009A66"/>
                          <w:spacing w:val="20"/>
                          <w:w w:val="105"/>
                          <w:sz w:val="36"/>
                          <w:szCs w:val="36"/>
                        </w:rPr>
                        <w:t>Safe and Healthy Home</w:t>
                      </w:r>
                      <w:ins w:id="8" w:author="Goldschmidt, Michael" w:date="2016-05-19T11:22:00Z">
                        <w:r w:rsidR="00920E27">
                          <w:rPr>
                            <w:rFonts w:eastAsia="Arial" w:cs="Arial"/>
                            <w:i/>
                            <w:color w:val="009A66"/>
                            <w:spacing w:val="20"/>
                            <w:w w:val="105"/>
                            <w:sz w:val="36"/>
                            <w:szCs w:val="36"/>
                          </w:rPr>
                          <w:t>s</w:t>
                        </w:r>
                      </w:ins>
                    </w:p>
                  </w:txbxContent>
                </v:textbox>
              </v:shape>
            </w:pict>
          </mc:Fallback>
        </mc:AlternateContent>
      </w:r>
      <w:r w:rsidR="005974DF" w:rsidRPr="00703AF6">
        <w:rPr>
          <w:rFonts w:asciiTheme="minorHAnsi" w:hAnsiTheme="minorHAnsi"/>
          <w:b/>
          <w:sz w:val="40"/>
          <w:szCs w:val="40"/>
        </w:rPr>
        <w:t>E</w:t>
      </w:r>
      <w:r w:rsidR="005974DF" w:rsidRPr="00920E27">
        <w:rPr>
          <w:rFonts w:asciiTheme="minorHAnsi" w:hAnsiTheme="minorHAnsi"/>
        </w:rPr>
        <w:t>veryone deserves to live in a safe and healthy home. It’s important for people of all ages, including children, adults, and seniors</w:t>
      </w:r>
      <w:r w:rsidR="007906AF" w:rsidRPr="00920E27">
        <w:rPr>
          <w:rFonts w:asciiTheme="minorHAnsi" w:hAnsiTheme="minorHAnsi"/>
        </w:rPr>
        <w:t>. It is estimated that most family members spend 70 percent or more of their time inside their home</w:t>
      </w:r>
      <w:r w:rsidR="005974DF" w:rsidRPr="00920E27">
        <w:rPr>
          <w:rFonts w:asciiTheme="minorHAnsi" w:hAnsiTheme="minorHAnsi"/>
        </w:rPr>
        <w:t>.</w:t>
      </w:r>
      <w:r w:rsidR="002B0AE3" w:rsidRPr="00920E27">
        <w:rPr>
          <w:rFonts w:asciiTheme="minorHAnsi" w:hAnsiTheme="minorHAnsi" w:cs="Helvetica"/>
        </w:rPr>
        <w:t xml:space="preserve"> </w:t>
      </w:r>
      <w:r w:rsidR="009A2D91" w:rsidRPr="00920E27">
        <w:rPr>
          <w:rFonts w:asciiTheme="minorHAnsi" w:hAnsiTheme="minorHAnsi" w:cs="Helvetica"/>
        </w:rPr>
        <w:t xml:space="preserve">Millions of </w:t>
      </w:r>
      <w:r w:rsidR="007906AF" w:rsidRPr="00920E27">
        <w:rPr>
          <w:rFonts w:asciiTheme="minorHAnsi" w:hAnsiTheme="minorHAnsi" w:cs="Helvetica"/>
        </w:rPr>
        <w:t xml:space="preserve">these </w:t>
      </w:r>
      <w:r w:rsidR="009A2D91" w:rsidRPr="00920E27">
        <w:rPr>
          <w:rFonts w:asciiTheme="minorHAnsi" w:hAnsiTheme="minorHAnsi" w:cs="Helvetica"/>
        </w:rPr>
        <w:t>homes</w:t>
      </w:r>
      <w:r w:rsidR="002B0AE3" w:rsidRPr="00920E27">
        <w:rPr>
          <w:rFonts w:asciiTheme="minorHAnsi" w:hAnsiTheme="minorHAnsi" w:cs="Helvetica"/>
        </w:rPr>
        <w:t>, however,</w:t>
      </w:r>
      <w:r w:rsidR="002B0AE3" w:rsidRPr="00920E27">
        <w:rPr>
          <w:rFonts w:asciiTheme="minorHAnsi" w:hAnsiTheme="minorHAnsi" w:cs="Helvetica"/>
          <w:lang w:val="en"/>
        </w:rPr>
        <w:t xml:space="preserve"> have hidden hazards th</w:t>
      </w:r>
      <w:r w:rsidR="002E18E2" w:rsidRPr="00920E27">
        <w:rPr>
          <w:rFonts w:asciiTheme="minorHAnsi" w:hAnsiTheme="minorHAnsi" w:cs="Helvetica"/>
          <w:lang w:val="en"/>
        </w:rPr>
        <w:t xml:space="preserve">at can impact the health of the </w:t>
      </w:r>
      <w:r w:rsidR="002B0AE3" w:rsidRPr="00920E27">
        <w:rPr>
          <w:rFonts w:asciiTheme="minorHAnsi" w:hAnsiTheme="minorHAnsi" w:cs="Helvetica"/>
          <w:lang w:val="en"/>
        </w:rPr>
        <w:t>occupants</w:t>
      </w:r>
      <w:r w:rsidR="002E18E2" w:rsidRPr="00920E27">
        <w:rPr>
          <w:rFonts w:asciiTheme="minorHAnsi" w:hAnsiTheme="minorHAnsi" w:cs="Helvetica"/>
          <w:lang w:val="en"/>
        </w:rPr>
        <w:t xml:space="preserve"> and visitors</w:t>
      </w:r>
      <w:r w:rsidR="002B0AE3" w:rsidRPr="00920E27">
        <w:rPr>
          <w:rFonts w:asciiTheme="minorHAnsi" w:hAnsiTheme="minorHAnsi" w:cs="Helvetica"/>
          <w:lang w:val="en"/>
        </w:rPr>
        <w:t>.</w:t>
      </w:r>
    </w:p>
    <w:p w:rsidR="005974DF" w:rsidRPr="00920E27" w:rsidRDefault="005974DF" w:rsidP="00CD1ECD">
      <w:pPr>
        <w:pStyle w:val="NormalWeb"/>
        <w:shd w:val="clear" w:color="auto" w:fill="FFFFFF"/>
        <w:spacing w:line="240" w:lineRule="auto"/>
        <w:contextualSpacing/>
        <w:rPr>
          <w:rFonts w:asciiTheme="minorHAnsi" w:hAnsiTheme="minorHAnsi" w:cs="Helvetica"/>
          <w:sz w:val="24"/>
          <w:szCs w:val="24"/>
        </w:rPr>
      </w:pPr>
    </w:p>
    <w:p w:rsidR="00BD3613" w:rsidRPr="00920E27" w:rsidRDefault="00BD3613" w:rsidP="00BD3613">
      <w:pPr>
        <w:pStyle w:val="NormalWeb"/>
        <w:shd w:val="clear" w:color="auto" w:fill="FFFFFF"/>
        <w:spacing w:line="240" w:lineRule="auto"/>
        <w:contextualSpacing/>
        <w:rPr>
          <w:rFonts w:asciiTheme="minorHAnsi" w:hAnsiTheme="minorHAnsi" w:cs="Arial"/>
          <w:sz w:val="24"/>
          <w:szCs w:val="24"/>
        </w:rPr>
      </w:pPr>
      <w:r w:rsidRPr="00920E27">
        <w:rPr>
          <w:rFonts w:asciiTheme="minorHAnsi" w:hAnsiTheme="minorHAnsi" w:cs="Arial"/>
          <w:sz w:val="24"/>
          <w:szCs w:val="24"/>
        </w:rPr>
        <w:t xml:space="preserve">Scientific research has revealed that many homes contain one or more hazards that adversely affect human health. According to a 2013 interagency government task force and the National Center for Healthy Housing, these housing-related hazards pose a wide range of risks, including: </w:t>
      </w:r>
    </w:p>
    <w:p w:rsidR="00BD3613" w:rsidRPr="00920E27" w:rsidRDefault="00BD3613" w:rsidP="00BD3613">
      <w:pPr>
        <w:pStyle w:val="NormalWeb"/>
        <w:shd w:val="clear" w:color="auto" w:fill="FFFFFF"/>
        <w:spacing w:line="240" w:lineRule="auto"/>
        <w:contextualSpacing/>
        <w:rPr>
          <w:rFonts w:asciiTheme="minorHAnsi" w:hAnsiTheme="minorHAnsi" w:cs="Arial"/>
          <w:sz w:val="24"/>
          <w:szCs w:val="24"/>
        </w:rPr>
      </w:pPr>
    </w:p>
    <w:p w:rsidR="00BD3613" w:rsidRPr="00920E27" w:rsidRDefault="002931F9" w:rsidP="00BD3613">
      <w:pPr>
        <w:pStyle w:val="NormalWeb"/>
        <w:numPr>
          <w:ilvl w:val="0"/>
          <w:numId w:val="3"/>
        </w:numPr>
        <w:shd w:val="clear" w:color="auto" w:fill="FFFFFF"/>
        <w:spacing w:line="240" w:lineRule="auto"/>
        <w:contextualSpacing/>
        <w:rPr>
          <w:rFonts w:asciiTheme="minorHAnsi" w:hAnsiTheme="minorHAnsi" w:cs="Arial"/>
          <w:sz w:val="22"/>
          <w:szCs w:val="22"/>
        </w:rPr>
      </w:pPr>
      <w:hyperlink r:id="rId6" w:history="1">
        <w:r w:rsidR="00BD3613" w:rsidRPr="00920E27">
          <w:rPr>
            <w:rFonts w:asciiTheme="minorHAnsi" w:hAnsiTheme="minorHAnsi" w:cs="Arial"/>
            <w:sz w:val="22"/>
            <w:szCs w:val="22"/>
          </w:rPr>
          <w:t>Mold</w:t>
        </w:r>
      </w:hyperlink>
      <w:r w:rsidR="00BD3613" w:rsidRPr="00920E27">
        <w:rPr>
          <w:rFonts w:asciiTheme="minorHAnsi" w:hAnsiTheme="minorHAnsi" w:cs="Arial"/>
          <w:sz w:val="22"/>
          <w:szCs w:val="22"/>
        </w:rPr>
        <w:t xml:space="preserve"> and pests can specifically cause and contribute to asthma, allergies, and other respiratory illnesses. Poor housing conditions, in general, play a significant role in </w:t>
      </w:r>
      <w:ins w:id="9" w:author="Goldschmidt, Michael" w:date="2016-05-19T11:19:00Z">
        <w:r w:rsidR="00920E27" w:rsidRPr="00920E27">
          <w:rPr>
            <w:rFonts w:asciiTheme="minorHAnsi" w:hAnsiTheme="minorHAnsi" w:cs="Arial"/>
            <w:sz w:val="22"/>
            <w:szCs w:val="22"/>
          </w:rPr>
          <w:t xml:space="preserve">the </w:t>
        </w:r>
      </w:ins>
      <w:r w:rsidR="00BD3613" w:rsidRPr="009A08EF">
        <w:rPr>
          <w:rFonts w:asciiTheme="minorHAnsi" w:hAnsiTheme="minorHAnsi" w:cs="Arial"/>
          <w:sz w:val="22"/>
          <w:szCs w:val="22"/>
        </w:rPr>
        <w:t xml:space="preserve">respiratory </w:t>
      </w:r>
      <w:r w:rsidR="00BD3613" w:rsidRPr="00920E27">
        <w:rPr>
          <w:rFonts w:asciiTheme="minorHAnsi" w:hAnsiTheme="minorHAnsi" w:cs="Arial"/>
          <w:sz w:val="22"/>
          <w:szCs w:val="22"/>
        </w:rPr>
        <w:t xml:space="preserve">health of </w:t>
      </w:r>
      <w:r w:rsidR="002E18E2" w:rsidRPr="00920E27">
        <w:rPr>
          <w:rFonts w:asciiTheme="minorHAnsi" w:hAnsiTheme="minorHAnsi" w:cs="Arial"/>
          <w:sz w:val="22"/>
          <w:szCs w:val="22"/>
        </w:rPr>
        <w:t xml:space="preserve">vulnerable </w:t>
      </w:r>
      <w:r w:rsidR="00BD3613" w:rsidRPr="00920E27">
        <w:rPr>
          <w:rFonts w:asciiTheme="minorHAnsi" w:hAnsiTheme="minorHAnsi" w:cs="Arial"/>
          <w:sz w:val="22"/>
          <w:szCs w:val="22"/>
        </w:rPr>
        <w:t>family members.</w:t>
      </w:r>
      <w:ins w:id="10" w:author="Goldschmidt, Michael" w:date="2016-05-19T11:05:00Z">
        <w:r w:rsidR="002909A0" w:rsidRPr="00920E27">
          <w:rPr>
            <w:rFonts w:asciiTheme="minorHAnsi" w:hAnsiTheme="minorHAnsi" w:cs="Arial"/>
            <w:sz w:val="22"/>
            <w:szCs w:val="22"/>
          </w:rPr>
          <w:t xml:space="preserve"> The Center</w:t>
        </w:r>
      </w:ins>
      <w:ins w:id="11" w:author="Goldschmidt, Michael" w:date="2016-05-19T11:06:00Z">
        <w:r w:rsidR="002909A0" w:rsidRPr="00920E27">
          <w:rPr>
            <w:rFonts w:asciiTheme="minorHAnsi" w:hAnsiTheme="minorHAnsi" w:cs="Arial"/>
            <w:sz w:val="22"/>
            <w:szCs w:val="22"/>
          </w:rPr>
          <w:t>s</w:t>
        </w:r>
      </w:ins>
      <w:ins w:id="12" w:author="Goldschmidt, Michael" w:date="2016-05-19T11:05:00Z">
        <w:r w:rsidR="002909A0" w:rsidRPr="00920E27">
          <w:rPr>
            <w:rFonts w:asciiTheme="minorHAnsi" w:hAnsiTheme="minorHAnsi" w:cs="Arial"/>
            <w:sz w:val="22"/>
            <w:szCs w:val="22"/>
          </w:rPr>
          <w:t xml:space="preserve"> for Disease Control </w:t>
        </w:r>
      </w:ins>
      <w:ins w:id="13" w:author="Goldschmidt, Michael" w:date="2016-05-19T11:06:00Z">
        <w:r w:rsidR="002909A0" w:rsidRPr="00920E27">
          <w:rPr>
            <w:rFonts w:asciiTheme="minorHAnsi" w:hAnsiTheme="minorHAnsi" w:cs="Arial"/>
            <w:sz w:val="22"/>
            <w:szCs w:val="22"/>
          </w:rPr>
          <w:t>and Prevention estimates</w:t>
        </w:r>
      </w:ins>
      <w:ins w:id="14" w:author="Goldschmidt, Michael" w:date="2016-05-19T11:05:00Z">
        <w:r w:rsidR="002909A0" w:rsidRPr="00920E27">
          <w:rPr>
            <w:rFonts w:asciiTheme="minorHAnsi" w:hAnsiTheme="minorHAnsi" w:cs="Arial"/>
            <w:sz w:val="22"/>
            <w:szCs w:val="22"/>
          </w:rPr>
          <w:t xml:space="preserve"> that 1 in </w:t>
        </w:r>
      </w:ins>
      <w:ins w:id="15" w:author="Goldschmidt, Michael" w:date="2016-05-19T11:06:00Z">
        <w:r w:rsidR="002909A0" w:rsidRPr="00920E27">
          <w:rPr>
            <w:rFonts w:asciiTheme="minorHAnsi" w:hAnsiTheme="minorHAnsi" w:cs="Arial"/>
            <w:sz w:val="22"/>
            <w:szCs w:val="22"/>
          </w:rPr>
          <w:t xml:space="preserve">12 </w:t>
        </w:r>
      </w:ins>
      <w:ins w:id="16" w:author="Goldschmidt, Michael" w:date="2016-05-19T11:07:00Z">
        <w:r w:rsidR="002909A0" w:rsidRPr="00920E27">
          <w:rPr>
            <w:rFonts w:asciiTheme="minorHAnsi" w:hAnsiTheme="minorHAnsi" w:cs="Arial"/>
            <w:sz w:val="22"/>
            <w:szCs w:val="22"/>
          </w:rPr>
          <w:t>adults and 1 in 10 children</w:t>
        </w:r>
      </w:ins>
      <w:ins w:id="17" w:author="Goldschmidt, Michael" w:date="2016-05-19T11:06:00Z">
        <w:r w:rsidR="002909A0" w:rsidRPr="00920E27">
          <w:rPr>
            <w:rFonts w:asciiTheme="minorHAnsi" w:hAnsiTheme="minorHAnsi" w:cs="Arial"/>
            <w:sz w:val="22"/>
            <w:szCs w:val="22"/>
          </w:rPr>
          <w:t xml:space="preserve"> in the U.S. </w:t>
        </w:r>
      </w:ins>
      <w:ins w:id="18" w:author="Goldschmidt, Michael" w:date="2016-05-19T11:07:00Z">
        <w:r w:rsidR="002909A0" w:rsidRPr="00920E27">
          <w:rPr>
            <w:rFonts w:asciiTheme="minorHAnsi" w:hAnsiTheme="minorHAnsi" w:cs="Arial"/>
            <w:sz w:val="22"/>
            <w:szCs w:val="22"/>
          </w:rPr>
          <w:t>suffer from</w:t>
        </w:r>
      </w:ins>
      <w:ins w:id="19" w:author="Goldschmidt, Michael" w:date="2016-05-19T11:06:00Z">
        <w:r w:rsidR="002909A0" w:rsidRPr="00920E27">
          <w:rPr>
            <w:rFonts w:asciiTheme="minorHAnsi" w:hAnsiTheme="minorHAnsi" w:cs="Arial"/>
            <w:sz w:val="22"/>
            <w:szCs w:val="22"/>
          </w:rPr>
          <w:t xml:space="preserve"> asthma.</w:t>
        </w:r>
      </w:ins>
    </w:p>
    <w:p w:rsidR="00BD3613" w:rsidRPr="00920E27" w:rsidRDefault="00BD3613" w:rsidP="00BD3613">
      <w:pPr>
        <w:pStyle w:val="NormalWeb"/>
        <w:shd w:val="clear" w:color="auto" w:fill="FFFFFF"/>
        <w:spacing w:line="240" w:lineRule="auto"/>
        <w:ind w:left="720"/>
        <w:contextualSpacing/>
        <w:rPr>
          <w:rFonts w:asciiTheme="minorHAnsi" w:hAnsiTheme="minorHAnsi" w:cs="Arial"/>
          <w:sz w:val="16"/>
          <w:szCs w:val="16"/>
        </w:rPr>
      </w:pPr>
    </w:p>
    <w:p w:rsidR="00BD3613" w:rsidRPr="00920E27" w:rsidRDefault="00BD3613" w:rsidP="00BD3613">
      <w:pPr>
        <w:pStyle w:val="NormalWeb"/>
        <w:numPr>
          <w:ilvl w:val="0"/>
          <w:numId w:val="3"/>
        </w:numPr>
        <w:shd w:val="clear" w:color="auto" w:fill="FFFFFF"/>
        <w:spacing w:line="240" w:lineRule="auto"/>
        <w:contextualSpacing/>
        <w:rPr>
          <w:rFonts w:asciiTheme="minorHAnsi" w:hAnsiTheme="minorHAnsi" w:cs="Arial"/>
          <w:sz w:val="22"/>
          <w:szCs w:val="22"/>
        </w:rPr>
      </w:pPr>
      <w:r w:rsidRPr="00920E27">
        <w:rPr>
          <w:rFonts w:asciiTheme="minorHAnsi" w:hAnsiTheme="minorHAnsi" w:cs="Arial"/>
          <w:sz w:val="22"/>
          <w:szCs w:val="22"/>
        </w:rPr>
        <w:t xml:space="preserve">Toxins such as </w:t>
      </w:r>
      <w:r w:rsidR="000556AD" w:rsidRPr="0048222D">
        <w:fldChar w:fldCharType="begin"/>
      </w:r>
      <w:r w:rsidR="000556AD" w:rsidRPr="00920E27">
        <w:instrText xml:space="preserve"> HYPERLINK "http://www.nchh.org/LinkClick.aspx?link=472&amp;tabid=463" </w:instrText>
      </w:r>
      <w:r w:rsidR="000556AD" w:rsidRPr="0048222D">
        <w:rPr>
          <w:rPrChange w:id="20" w:author="Goldschmidt, Michael" w:date="2016-05-19T11:20:00Z">
            <w:rPr>
              <w:rFonts w:asciiTheme="minorHAnsi" w:hAnsiTheme="minorHAnsi" w:cs="Arial"/>
              <w:sz w:val="22"/>
              <w:szCs w:val="22"/>
            </w:rPr>
          </w:rPrChange>
        </w:rPr>
        <w:fldChar w:fldCharType="separate"/>
      </w:r>
      <w:r w:rsidRPr="00920E27">
        <w:rPr>
          <w:rFonts w:asciiTheme="minorHAnsi" w:hAnsiTheme="minorHAnsi" w:cs="Arial"/>
          <w:sz w:val="22"/>
          <w:szCs w:val="22"/>
        </w:rPr>
        <w:t>lead</w:t>
      </w:r>
      <w:r w:rsidR="000556AD" w:rsidRPr="0048222D">
        <w:rPr>
          <w:rFonts w:asciiTheme="minorHAnsi" w:hAnsiTheme="minorHAnsi" w:cs="Arial"/>
          <w:sz w:val="22"/>
          <w:szCs w:val="22"/>
        </w:rPr>
        <w:fldChar w:fldCharType="end"/>
      </w:r>
      <w:r w:rsidRPr="009A08EF">
        <w:rPr>
          <w:rFonts w:asciiTheme="minorHAnsi" w:hAnsiTheme="minorHAnsi" w:cs="Arial"/>
          <w:sz w:val="22"/>
          <w:szCs w:val="22"/>
        </w:rPr>
        <w:t xml:space="preserve">, </w:t>
      </w:r>
      <w:r w:rsidR="000556AD" w:rsidRPr="0048222D">
        <w:fldChar w:fldCharType="begin"/>
      </w:r>
      <w:r w:rsidR="000556AD" w:rsidRPr="00920E27">
        <w:instrText xml:space="preserve"> HYPERLINK "http://www.nchh.org/LinkClick.aspx?link=465&amp;tabid=463" </w:instrText>
      </w:r>
      <w:r w:rsidR="000556AD" w:rsidRPr="0048222D">
        <w:rPr>
          <w:rPrChange w:id="21" w:author="Goldschmidt, Michael" w:date="2016-05-19T11:20:00Z">
            <w:rPr>
              <w:rFonts w:asciiTheme="minorHAnsi" w:hAnsiTheme="minorHAnsi" w:cs="Arial"/>
              <w:sz w:val="22"/>
              <w:szCs w:val="22"/>
            </w:rPr>
          </w:rPrChange>
        </w:rPr>
        <w:fldChar w:fldCharType="separate"/>
      </w:r>
      <w:r w:rsidRPr="00920E27">
        <w:rPr>
          <w:rFonts w:asciiTheme="minorHAnsi" w:hAnsiTheme="minorHAnsi" w:cs="Arial"/>
          <w:sz w:val="22"/>
          <w:szCs w:val="22"/>
        </w:rPr>
        <w:t>asbestos</w:t>
      </w:r>
      <w:r w:rsidR="000556AD" w:rsidRPr="0048222D">
        <w:rPr>
          <w:rFonts w:asciiTheme="minorHAnsi" w:hAnsiTheme="minorHAnsi" w:cs="Arial"/>
          <w:sz w:val="22"/>
          <w:szCs w:val="22"/>
        </w:rPr>
        <w:fldChar w:fldCharType="end"/>
      </w:r>
      <w:r w:rsidRPr="009A08EF">
        <w:rPr>
          <w:rFonts w:asciiTheme="minorHAnsi" w:hAnsiTheme="minorHAnsi" w:cs="Arial"/>
          <w:sz w:val="22"/>
          <w:szCs w:val="22"/>
        </w:rPr>
        <w:t xml:space="preserve">, and </w:t>
      </w:r>
      <w:r w:rsidRPr="00920E27">
        <w:rPr>
          <w:rFonts w:asciiTheme="minorHAnsi" w:hAnsiTheme="minorHAnsi" w:cs="Arial"/>
          <w:sz w:val="22"/>
          <w:szCs w:val="22"/>
        </w:rPr>
        <w:t>household chemicals are detrimental to human health in a variety of ways. Lead poisoning in children causes reduced IQ and attention span, hyperactivity, impaired growth, reading and learning disabilities, hearing loss</w:t>
      </w:r>
      <w:r w:rsidR="002E18E2" w:rsidRPr="00920E27">
        <w:rPr>
          <w:rFonts w:asciiTheme="minorHAnsi" w:hAnsiTheme="minorHAnsi" w:cs="Arial"/>
          <w:sz w:val="22"/>
          <w:szCs w:val="22"/>
        </w:rPr>
        <w:t>.</w:t>
      </w:r>
      <w:del w:id="22" w:author="Goldschmidt, Michael" w:date="2016-05-19T11:08:00Z">
        <w:r w:rsidRPr="00703AF6" w:rsidDel="002909A0">
          <w:rPr>
            <w:rFonts w:asciiTheme="minorHAnsi" w:hAnsiTheme="minorHAnsi" w:cs="Arial"/>
            <w:sz w:val="22"/>
            <w:szCs w:val="22"/>
          </w:rPr>
          <w:delText>.</w:delText>
        </w:r>
      </w:del>
      <w:ins w:id="23" w:author="Goldschmidt, Michael" w:date="2016-05-19T11:08:00Z">
        <w:r w:rsidR="002909A0" w:rsidRPr="00703AF6">
          <w:rPr>
            <w:rFonts w:asciiTheme="minorHAnsi" w:hAnsiTheme="minorHAnsi" w:cs="Arial"/>
            <w:sz w:val="22"/>
            <w:szCs w:val="22"/>
          </w:rPr>
          <w:t xml:space="preserve"> </w:t>
        </w:r>
      </w:ins>
      <w:ins w:id="24" w:author="Goldschmidt, Michael" w:date="2016-05-19T11:09:00Z">
        <w:r w:rsidR="002909A0" w:rsidRPr="00703AF6">
          <w:rPr>
            <w:rFonts w:asciiTheme="minorHAnsi" w:hAnsiTheme="minorHAnsi" w:cs="Arial"/>
            <w:sz w:val="22"/>
            <w:szCs w:val="22"/>
          </w:rPr>
          <w:t xml:space="preserve">The U.S. Department of Housing and Urban Development </w:t>
        </w:r>
      </w:ins>
      <w:ins w:id="25" w:author="Goldschmidt, Michael" w:date="2016-05-19T11:10:00Z">
        <w:r w:rsidR="002909A0" w:rsidRPr="00703AF6">
          <w:rPr>
            <w:rFonts w:asciiTheme="minorHAnsi" w:hAnsiTheme="minorHAnsi" w:cs="Arial"/>
            <w:sz w:val="22"/>
            <w:szCs w:val="22"/>
          </w:rPr>
          <w:t xml:space="preserve">estimates that over </w:t>
        </w:r>
      </w:ins>
      <w:ins w:id="26" w:author="Goldschmidt, Michael" w:date="2016-05-19T11:32:00Z">
        <w:r w:rsidR="00703AF6">
          <w:rPr>
            <w:rFonts w:asciiTheme="minorHAnsi" w:hAnsiTheme="minorHAnsi" w:cs="Arial"/>
            <w:sz w:val="22"/>
            <w:szCs w:val="22"/>
          </w:rPr>
          <w:t>24</w:t>
        </w:r>
      </w:ins>
      <w:ins w:id="27" w:author="Goldschmidt, Michael" w:date="2016-05-19T11:10:00Z">
        <w:r w:rsidR="002909A0" w:rsidRPr="00703AF6">
          <w:rPr>
            <w:rFonts w:asciiTheme="minorHAnsi" w:hAnsiTheme="minorHAnsi" w:cs="Arial"/>
            <w:sz w:val="22"/>
            <w:szCs w:val="22"/>
          </w:rPr>
          <w:t xml:space="preserve"> million homes have lead paint somewhere </w:t>
        </w:r>
      </w:ins>
      <w:ins w:id="28" w:author="Goldschmidt, Michael" w:date="2016-05-19T11:11:00Z">
        <w:r w:rsidR="002909A0" w:rsidRPr="009A08EF">
          <w:rPr>
            <w:rFonts w:asciiTheme="minorHAnsi" w:hAnsiTheme="minorHAnsi" w:cs="Arial"/>
            <w:sz w:val="22"/>
            <w:szCs w:val="22"/>
          </w:rPr>
          <w:t>in the structure</w:t>
        </w:r>
      </w:ins>
      <w:ins w:id="29" w:author="Goldschmidt, Michael" w:date="2016-05-19T11:21:00Z">
        <w:r w:rsidR="00920E27">
          <w:rPr>
            <w:rFonts w:asciiTheme="minorHAnsi" w:hAnsiTheme="minorHAnsi" w:cs="Arial"/>
            <w:sz w:val="22"/>
            <w:szCs w:val="22"/>
          </w:rPr>
          <w:t xml:space="preserve"> and t</w:t>
        </w:r>
      </w:ins>
      <w:ins w:id="30" w:author="Goldschmidt, Michael" w:date="2016-05-19T11:18:00Z">
        <w:r w:rsidR="00920E27" w:rsidRPr="00703AF6">
          <w:rPr>
            <w:rFonts w:asciiTheme="minorHAnsi" w:hAnsiTheme="minorHAnsi" w:cs="Arial"/>
            <w:sz w:val="22"/>
            <w:szCs w:val="22"/>
          </w:rPr>
          <w:t xml:space="preserve">here are approximately 500,000 children in the U.S. with elevated </w:t>
        </w:r>
      </w:ins>
      <w:ins w:id="31" w:author="Goldschmidt, Michael" w:date="2016-05-19T11:19:00Z">
        <w:r w:rsidR="00920E27" w:rsidRPr="009A08EF">
          <w:rPr>
            <w:rFonts w:asciiTheme="minorHAnsi" w:hAnsiTheme="minorHAnsi" w:cs="Arial"/>
            <w:sz w:val="22"/>
            <w:szCs w:val="22"/>
          </w:rPr>
          <w:t>blood lead levels.</w:t>
        </w:r>
      </w:ins>
    </w:p>
    <w:p w:rsidR="00BD3613" w:rsidRPr="00920E27" w:rsidRDefault="00BD3613" w:rsidP="00BD3613">
      <w:pPr>
        <w:pStyle w:val="NormalWeb"/>
        <w:shd w:val="clear" w:color="auto" w:fill="FFFFFF"/>
        <w:spacing w:line="240" w:lineRule="auto"/>
        <w:ind w:left="720"/>
        <w:contextualSpacing/>
        <w:rPr>
          <w:rFonts w:asciiTheme="minorHAnsi" w:hAnsiTheme="minorHAnsi" w:cs="Arial"/>
          <w:sz w:val="16"/>
          <w:szCs w:val="16"/>
        </w:rPr>
      </w:pPr>
    </w:p>
    <w:p w:rsidR="00BD3613" w:rsidRPr="00703AF6" w:rsidRDefault="00BD3613" w:rsidP="00BD3613">
      <w:pPr>
        <w:pStyle w:val="NormalWeb"/>
        <w:numPr>
          <w:ilvl w:val="0"/>
          <w:numId w:val="3"/>
        </w:numPr>
        <w:shd w:val="clear" w:color="auto" w:fill="FFFFFF"/>
        <w:spacing w:line="240" w:lineRule="auto"/>
        <w:contextualSpacing/>
        <w:rPr>
          <w:rFonts w:asciiTheme="minorHAnsi" w:hAnsiTheme="minorHAnsi" w:cs="Arial"/>
          <w:sz w:val="22"/>
          <w:szCs w:val="22"/>
        </w:rPr>
      </w:pPr>
      <w:r w:rsidRPr="00920E27">
        <w:rPr>
          <w:rFonts w:asciiTheme="minorHAnsi" w:hAnsiTheme="minorHAnsi" w:cs="Arial"/>
          <w:sz w:val="22"/>
          <w:szCs w:val="22"/>
        </w:rPr>
        <w:t xml:space="preserve">Invisible poisonous gases such as </w:t>
      </w:r>
      <w:r w:rsidR="000556AD" w:rsidRPr="0048222D">
        <w:fldChar w:fldCharType="begin"/>
      </w:r>
      <w:r w:rsidR="000556AD" w:rsidRPr="00920E27">
        <w:instrText xml:space="preserve"> HYPERLINK "http://www.nchh.org/LinkClick.aspx?link=467&amp;tabid=463" </w:instrText>
      </w:r>
      <w:r w:rsidR="000556AD" w:rsidRPr="0048222D">
        <w:rPr>
          <w:rPrChange w:id="32" w:author="Goldschmidt, Michael" w:date="2016-05-19T11:20:00Z">
            <w:rPr>
              <w:rFonts w:asciiTheme="minorHAnsi" w:hAnsiTheme="minorHAnsi" w:cs="Arial"/>
              <w:sz w:val="22"/>
              <w:szCs w:val="22"/>
            </w:rPr>
          </w:rPrChange>
        </w:rPr>
        <w:fldChar w:fldCharType="separate"/>
      </w:r>
      <w:r w:rsidRPr="00920E27">
        <w:rPr>
          <w:rFonts w:asciiTheme="minorHAnsi" w:hAnsiTheme="minorHAnsi" w:cs="Arial"/>
          <w:sz w:val="22"/>
          <w:szCs w:val="22"/>
        </w:rPr>
        <w:t>carbon monoxide</w:t>
      </w:r>
      <w:r w:rsidR="000556AD" w:rsidRPr="0048222D">
        <w:rPr>
          <w:rFonts w:asciiTheme="minorHAnsi" w:hAnsiTheme="minorHAnsi" w:cs="Arial"/>
          <w:sz w:val="22"/>
          <w:szCs w:val="22"/>
        </w:rPr>
        <w:fldChar w:fldCharType="end"/>
      </w:r>
      <w:r w:rsidRPr="009A08EF">
        <w:rPr>
          <w:rFonts w:asciiTheme="minorHAnsi" w:hAnsiTheme="minorHAnsi" w:cs="Arial"/>
          <w:sz w:val="22"/>
          <w:szCs w:val="22"/>
        </w:rPr>
        <w:t xml:space="preserve"> a</w:t>
      </w:r>
      <w:r w:rsidRPr="00920E27">
        <w:rPr>
          <w:rFonts w:asciiTheme="minorHAnsi" w:hAnsiTheme="minorHAnsi" w:cs="Arial"/>
          <w:sz w:val="22"/>
          <w:szCs w:val="22"/>
        </w:rPr>
        <w:t xml:space="preserve">nd </w:t>
      </w:r>
      <w:r w:rsidR="000556AD" w:rsidRPr="0048222D">
        <w:fldChar w:fldCharType="begin"/>
      </w:r>
      <w:r w:rsidR="000556AD" w:rsidRPr="00920E27">
        <w:instrText xml:space="preserve"> HYPERLINK "http://www.nchh.org/LinkClick.aspx?link=474&amp;tabid=463" </w:instrText>
      </w:r>
      <w:r w:rsidR="000556AD" w:rsidRPr="0048222D">
        <w:rPr>
          <w:rPrChange w:id="33" w:author="Goldschmidt, Michael" w:date="2016-05-19T11:20:00Z">
            <w:rPr>
              <w:rFonts w:asciiTheme="minorHAnsi" w:hAnsiTheme="minorHAnsi" w:cs="Arial"/>
              <w:sz w:val="22"/>
              <w:szCs w:val="22"/>
            </w:rPr>
          </w:rPrChange>
        </w:rPr>
        <w:fldChar w:fldCharType="separate"/>
      </w:r>
      <w:r w:rsidRPr="00920E27">
        <w:rPr>
          <w:rFonts w:asciiTheme="minorHAnsi" w:hAnsiTheme="minorHAnsi" w:cs="Arial"/>
          <w:sz w:val="22"/>
          <w:szCs w:val="22"/>
        </w:rPr>
        <w:t>radon</w:t>
      </w:r>
      <w:r w:rsidR="000556AD" w:rsidRPr="0048222D">
        <w:rPr>
          <w:rFonts w:asciiTheme="minorHAnsi" w:hAnsiTheme="minorHAnsi" w:cs="Arial"/>
          <w:sz w:val="22"/>
          <w:szCs w:val="22"/>
        </w:rPr>
        <w:fldChar w:fldCharType="end"/>
      </w:r>
      <w:r w:rsidRPr="009A08EF">
        <w:rPr>
          <w:rFonts w:asciiTheme="minorHAnsi" w:hAnsiTheme="minorHAnsi" w:cs="Arial"/>
          <w:sz w:val="22"/>
          <w:szCs w:val="22"/>
        </w:rPr>
        <w:t xml:space="preserve"> also pose serious threats to family health. Carbon monoxide poisoning results in more than 200 accidental deaths a year and, at much lower levels, causes flu-like symptoms, whic</w:t>
      </w:r>
      <w:r w:rsidRPr="00920E27">
        <w:rPr>
          <w:rFonts w:asciiTheme="minorHAnsi" w:hAnsiTheme="minorHAnsi" w:cs="Arial"/>
          <w:sz w:val="22"/>
          <w:szCs w:val="22"/>
        </w:rPr>
        <w:t>h often go undiagnosed. Radon can increase the risk of cancer, which is the second leading cause of death among adults and children in the U.S</w:t>
      </w:r>
      <w:r w:rsidRPr="00703AF6">
        <w:rPr>
          <w:rFonts w:asciiTheme="minorHAnsi" w:hAnsiTheme="minorHAnsi" w:cs="Arial"/>
          <w:sz w:val="22"/>
          <w:szCs w:val="22"/>
        </w:rPr>
        <w:t>.</w:t>
      </w:r>
      <w:ins w:id="34" w:author="Goldschmidt, Michael" w:date="2016-05-19T11:27:00Z">
        <w:r w:rsidR="00703AF6">
          <w:rPr>
            <w:rFonts w:asciiTheme="minorHAnsi" w:hAnsiTheme="minorHAnsi" w:cs="Arial"/>
            <w:sz w:val="22"/>
            <w:szCs w:val="22"/>
          </w:rPr>
          <w:t>,</w:t>
        </w:r>
      </w:ins>
      <w:ins w:id="35" w:author="Goldschmidt, Michael" w:date="2016-05-19T11:24:00Z">
        <w:r w:rsidR="00D94589">
          <w:rPr>
            <w:rFonts w:asciiTheme="minorHAnsi" w:hAnsiTheme="minorHAnsi" w:cs="Arial"/>
            <w:sz w:val="22"/>
            <w:szCs w:val="22"/>
          </w:rPr>
          <w:t xml:space="preserve"> responsible for approximately 21,000 lung cancer deaths per year.</w:t>
        </w:r>
      </w:ins>
    </w:p>
    <w:p w:rsidR="00BD3613" w:rsidRPr="00703AF6" w:rsidRDefault="00BD3613" w:rsidP="00BD3613">
      <w:pPr>
        <w:pStyle w:val="NormalWeb"/>
        <w:shd w:val="clear" w:color="auto" w:fill="FFFFFF"/>
        <w:spacing w:line="240" w:lineRule="auto"/>
        <w:ind w:left="720"/>
        <w:contextualSpacing/>
        <w:rPr>
          <w:rFonts w:asciiTheme="minorHAnsi" w:hAnsiTheme="minorHAnsi" w:cs="Arial"/>
          <w:sz w:val="16"/>
          <w:szCs w:val="16"/>
        </w:rPr>
      </w:pPr>
    </w:p>
    <w:p w:rsidR="00BD3613" w:rsidRPr="00920E27" w:rsidRDefault="00BD3613" w:rsidP="00BD3613">
      <w:pPr>
        <w:pStyle w:val="NormalWeb"/>
        <w:numPr>
          <w:ilvl w:val="0"/>
          <w:numId w:val="3"/>
        </w:numPr>
        <w:shd w:val="clear" w:color="auto" w:fill="FFFFFF"/>
        <w:spacing w:line="240" w:lineRule="auto"/>
        <w:contextualSpacing/>
        <w:rPr>
          <w:rFonts w:asciiTheme="minorHAnsi" w:hAnsiTheme="minorHAnsi" w:cs="Arial"/>
          <w:sz w:val="22"/>
          <w:szCs w:val="22"/>
        </w:rPr>
      </w:pPr>
      <w:r w:rsidRPr="00703AF6">
        <w:rPr>
          <w:rFonts w:asciiTheme="minorHAnsi" w:hAnsiTheme="minorHAnsi"/>
          <w:sz w:val="22"/>
          <w:szCs w:val="22"/>
        </w:rPr>
        <w:t>F</w:t>
      </w:r>
      <w:r w:rsidRPr="00920E27">
        <w:rPr>
          <w:rFonts w:asciiTheme="minorHAnsi" w:hAnsiTheme="minorHAnsi"/>
          <w:sz w:val="22"/>
          <w:szCs w:val="22"/>
        </w:rPr>
        <w:t>alls</w:t>
      </w:r>
      <w:r w:rsidRPr="00703AF6">
        <w:rPr>
          <w:rFonts w:asciiTheme="minorHAnsi" w:hAnsiTheme="minorHAnsi"/>
          <w:sz w:val="22"/>
          <w:szCs w:val="22"/>
        </w:rPr>
        <w:t xml:space="preserve"> </w:t>
      </w:r>
      <w:r w:rsidRPr="00920E27">
        <w:rPr>
          <w:rFonts w:asciiTheme="minorHAnsi" w:hAnsiTheme="minorHAnsi"/>
          <w:sz w:val="22"/>
          <w:szCs w:val="22"/>
        </w:rPr>
        <w:t>a</w:t>
      </w:r>
      <w:r w:rsidRPr="00703AF6">
        <w:rPr>
          <w:rFonts w:asciiTheme="minorHAnsi" w:hAnsiTheme="minorHAnsi"/>
          <w:sz w:val="22"/>
          <w:szCs w:val="22"/>
        </w:rPr>
        <w:t>r</w:t>
      </w:r>
      <w:r w:rsidRPr="00920E27">
        <w:rPr>
          <w:rFonts w:asciiTheme="minorHAnsi" w:hAnsiTheme="minorHAnsi"/>
          <w:sz w:val="22"/>
          <w:szCs w:val="22"/>
        </w:rPr>
        <w:t>e</w:t>
      </w:r>
      <w:r w:rsidRPr="00703AF6">
        <w:rPr>
          <w:rFonts w:asciiTheme="minorHAnsi" w:hAnsiTheme="minorHAnsi"/>
          <w:sz w:val="22"/>
          <w:szCs w:val="22"/>
        </w:rPr>
        <w:t xml:space="preserve"> </w:t>
      </w:r>
      <w:r w:rsidRPr="00920E27">
        <w:rPr>
          <w:rFonts w:asciiTheme="minorHAnsi" w:hAnsiTheme="minorHAnsi"/>
          <w:sz w:val="22"/>
          <w:szCs w:val="22"/>
        </w:rPr>
        <w:t>the</w:t>
      </w:r>
      <w:r w:rsidRPr="00703AF6">
        <w:rPr>
          <w:rFonts w:asciiTheme="minorHAnsi" w:hAnsiTheme="minorHAnsi"/>
          <w:sz w:val="22"/>
          <w:szCs w:val="22"/>
        </w:rPr>
        <w:t xml:space="preserve"> </w:t>
      </w:r>
      <w:r w:rsidRPr="00920E27">
        <w:rPr>
          <w:rFonts w:asciiTheme="minorHAnsi" w:hAnsiTheme="minorHAnsi"/>
          <w:sz w:val="22"/>
          <w:szCs w:val="22"/>
        </w:rPr>
        <w:t>leading</w:t>
      </w:r>
      <w:r w:rsidRPr="00703AF6">
        <w:rPr>
          <w:rFonts w:asciiTheme="minorHAnsi" w:hAnsiTheme="minorHAnsi"/>
          <w:sz w:val="22"/>
          <w:szCs w:val="22"/>
        </w:rPr>
        <w:t xml:space="preserve"> c</w:t>
      </w:r>
      <w:r w:rsidRPr="00920E27">
        <w:rPr>
          <w:rFonts w:asciiTheme="minorHAnsi" w:hAnsiTheme="minorHAnsi"/>
          <w:sz w:val="22"/>
          <w:szCs w:val="22"/>
        </w:rPr>
        <w:t>ause</w:t>
      </w:r>
      <w:r w:rsidRPr="00703AF6">
        <w:rPr>
          <w:rFonts w:asciiTheme="minorHAnsi" w:hAnsiTheme="minorHAnsi"/>
          <w:sz w:val="22"/>
          <w:szCs w:val="22"/>
        </w:rPr>
        <w:t xml:space="preserve"> </w:t>
      </w:r>
      <w:r w:rsidRPr="00920E27">
        <w:rPr>
          <w:rFonts w:asciiTheme="minorHAnsi" w:hAnsiTheme="minorHAnsi"/>
          <w:sz w:val="22"/>
          <w:szCs w:val="22"/>
        </w:rPr>
        <w:t>of</w:t>
      </w:r>
      <w:r w:rsidRPr="00703AF6">
        <w:rPr>
          <w:rFonts w:asciiTheme="minorHAnsi" w:hAnsiTheme="minorHAnsi"/>
          <w:sz w:val="22"/>
          <w:szCs w:val="22"/>
        </w:rPr>
        <w:t xml:space="preserve"> </w:t>
      </w:r>
      <w:r w:rsidRPr="00920E27">
        <w:rPr>
          <w:rFonts w:asciiTheme="minorHAnsi" w:hAnsiTheme="minorHAnsi"/>
          <w:sz w:val="22"/>
          <w:szCs w:val="22"/>
        </w:rPr>
        <w:t>deadly</w:t>
      </w:r>
      <w:r w:rsidRPr="00703AF6">
        <w:rPr>
          <w:rFonts w:asciiTheme="minorHAnsi" w:hAnsiTheme="minorHAnsi"/>
          <w:sz w:val="22"/>
          <w:szCs w:val="22"/>
        </w:rPr>
        <w:t xml:space="preserve"> </w:t>
      </w:r>
      <w:r w:rsidRPr="00920E27">
        <w:rPr>
          <w:rFonts w:asciiTheme="minorHAnsi" w:hAnsiTheme="minorHAnsi"/>
          <w:sz w:val="22"/>
          <w:szCs w:val="22"/>
        </w:rPr>
        <w:t>and</w:t>
      </w:r>
      <w:r w:rsidRPr="00703AF6">
        <w:rPr>
          <w:rFonts w:asciiTheme="minorHAnsi" w:hAnsiTheme="minorHAnsi"/>
          <w:sz w:val="22"/>
          <w:szCs w:val="22"/>
        </w:rPr>
        <w:t xml:space="preserve"> </w:t>
      </w:r>
      <w:r w:rsidRPr="00920E27">
        <w:rPr>
          <w:rFonts w:asciiTheme="minorHAnsi" w:hAnsiTheme="minorHAnsi"/>
          <w:sz w:val="22"/>
          <w:szCs w:val="22"/>
        </w:rPr>
        <w:t>non-deadly accide</w:t>
      </w:r>
      <w:r w:rsidRPr="00703AF6">
        <w:rPr>
          <w:rFonts w:asciiTheme="minorHAnsi" w:hAnsiTheme="minorHAnsi"/>
          <w:sz w:val="22"/>
          <w:szCs w:val="22"/>
        </w:rPr>
        <w:t>nt</w:t>
      </w:r>
      <w:r w:rsidRPr="00920E27">
        <w:rPr>
          <w:rFonts w:asciiTheme="minorHAnsi" w:hAnsiTheme="minorHAnsi"/>
          <w:sz w:val="22"/>
          <w:szCs w:val="22"/>
        </w:rPr>
        <w:t>al</w:t>
      </w:r>
      <w:r w:rsidRPr="00703AF6">
        <w:rPr>
          <w:rFonts w:asciiTheme="minorHAnsi" w:hAnsiTheme="minorHAnsi"/>
          <w:sz w:val="22"/>
          <w:szCs w:val="22"/>
        </w:rPr>
        <w:t xml:space="preserve"> </w:t>
      </w:r>
      <w:r w:rsidRPr="00920E27">
        <w:rPr>
          <w:rFonts w:asciiTheme="minorHAnsi" w:hAnsiTheme="minorHAnsi"/>
          <w:sz w:val="22"/>
          <w:szCs w:val="22"/>
        </w:rPr>
        <w:t>injuries</w:t>
      </w:r>
      <w:r w:rsidRPr="00703AF6">
        <w:rPr>
          <w:rFonts w:asciiTheme="minorHAnsi" w:hAnsiTheme="minorHAnsi"/>
          <w:sz w:val="22"/>
          <w:szCs w:val="22"/>
        </w:rPr>
        <w:t xml:space="preserve"> f</w:t>
      </w:r>
      <w:r w:rsidRPr="00920E27">
        <w:rPr>
          <w:rFonts w:asciiTheme="minorHAnsi" w:hAnsiTheme="minorHAnsi"/>
          <w:sz w:val="22"/>
          <w:szCs w:val="22"/>
        </w:rPr>
        <w:t>or</w:t>
      </w:r>
      <w:r w:rsidRPr="00703AF6">
        <w:rPr>
          <w:rFonts w:asciiTheme="minorHAnsi" w:hAnsiTheme="minorHAnsi"/>
          <w:sz w:val="22"/>
          <w:szCs w:val="22"/>
        </w:rPr>
        <w:t xml:space="preserve"> </w:t>
      </w:r>
      <w:r w:rsidRPr="00920E27">
        <w:rPr>
          <w:rFonts w:asciiTheme="minorHAnsi" w:hAnsiTheme="minorHAnsi"/>
          <w:sz w:val="22"/>
          <w:szCs w:val="22"/>
        </w:rPr>
        <w:t>people</w:t>
      </w:r>
      <w:r w:rsidRPr="00703AF6">
        <w:rPr>
          <w:rFonts w:asciiTheme="minorHAnsi" w:hAnsiTheme="minorHAnsi"/>
          <w:sz w:val="22"/>
          <w:szCs w:val="22"/>
        </w:rPr>
        <w:t xml:space="preserve"> </w:t>
      </w:r>
      <w:r w:rsidRPr="00920E27">
        <w:rPr>
          <w:rFonts w:asciiTheme="minorHAnsi" w:hAnsiTheme="minorHAnsi"/>
          <w:sz w:val="22"/>
          <w:szCs w:val="22"/>
        </w:rPr>
        <w:t>a</w:t>
      </w:r>
      <w:r w:rsidRPr="00703AF6">
        <w:rPr>
          <w:rFonts w:asciiTheme="minorHAnsi" w:hAnsiTheme="minorHAnsi"/>
          <w:sz w:val="22"/>
          <w:szCs w:val="22"/>
        </w:rPr>
        <w:t>g</w:t>
      </w:r>
      <w:r w:rsidRPr="00920E27">
        <w:rPr>
          <w:rFonts w:asciiTheme="minorHAnsi" w:hAnsiTheme="minorHAnsi"/>
          <w:sz w:val="22"/>
          <w:szCs w:val="22"/>
        </w:rPr>
        <w:t>ed</w:t>
      </w:r>
      <w:r w:rsidRPr="00703AF6">
        <w:rPr>
          <w:rFonts w:asciiTheme="minorHAnsi" w:hAnsiTheme="minorHAnsi"/>
          <w:sz w:val="22"/>
          <w:szCs w:val="22"/>
        </w:rPr>
        <w:t xml:space="preserve"> </w:t>
      </w:r>
      <w:r w:rsidRPr="00920E27">
        <w:rPr>
          <w:rFonts w:asciiTheme="minorHAnsi" w:hAnsiTheme="minorHAnsi"/>
          <w:sz w:val="22"/>
          <w:szCs w:val="22"/>
        </w:rPr>
        <w:t>65</w:t>
      </w:r>
      <w:r w:rsidRPr="00703AF6">
        <w:rPr>
          <w:rFonts w:asciiTheme="minorHAnsi" w:hAnsiTheme="minorHAnsi"/>
          <w:sz w:val="22"/>
          <w:szCs w:val="22"/>
        </w:rPr>
        <w:t xml:space="preserve"> </w:t>
      </w:r>
      <w:r w:rsidRPr="00920E27">
        <w:rPr>
          <w:rFonts w:asciiTheme="minorHAnsi" w:hAnsiTheme="minorHAnsi"/>
          <w:sz w:val="22"/>
          <w:szCs w:val="22"/>
        </w:rPr>
        <w:t>and</w:t>
      </w:r>
      <w:r w:rsidRPr="00703AF6">
        <w:rPr>
          <w:rFonts w:asciiTheme="minorHAnsi" w:hAnsiTheme="minorHAnsi"/>
          <w:sz w:val="22"/>
          <w:szCs w:val="22"/>
        </w:rPr>
        <w:t xml:space="preserve"> </w:t>
      </w:r>
      <w:r w:rsidRPr="00920E27">
        <w:rPr>
          <w:rFonts w:asciiTheme="minorHAnsi" w:hAnsiTheme="minorHAnsi"/>
          <w:sz w:val="22"/>
          <w:szCs w:val="22"/>
        </w:rPr>
        <w:t>old</w:t>
      </w:r>
      <w:r w:rsidRPr="00703AF6">
        <w:rPr>
          <w:rFonts w:asciiTheme="minorHAnsi" w:hAnsiTheme="minorHAnsi"/>
          <w:sz w:val="22"/>
          <w:szCs w:val="22"/>
        </w:rPr>
        <w:t>er</w:t>
      </w:r>
      <w:r w:rsidRPr="00920E27">
        <w:rPr>
          <w:rFonts w:asciiTheme="minorHAnsi" w:hAnsiTheme="minorHAnsi"/>
          <w:sz w:val="22"/>
          <w:szCs w:val="22"/>
        </w:rPr>
        <w:t>.</w:t>
      </w:r>
      <w:r w:rsidRPr="00703AF6">
        <w:rPr>
          <w:rFonts w:asciiTheme="minorHAnsi" w:hAnsiTheme="minorHAnsi"/>
          <w:sz w:val="22"/>
          <w:szCs w:val="22"/>
        </w:rPr>
        <w:t xml:space="preserve"> </w:t>
      </w:r>
      <w:r w:rsidRPr="00920E27">
        <w:rPr>
          <w:rFonts w:asciiTheme="minorHAnsi" w:hAnsiTheme="minorHAnsi" w:cs="Calibri"/>
          <w:sz w:val="22"/>
          <w:szCs w:val="22"/>
        </w:rPr>
        <w:t>Older</w:t>
      </w:r>
      <w:r w:rsidRPr="00703AF6">
        <w:rPr>
          <w:rFonts w:asciiTheme="minorHAnsi" w:hAnsiTheme="minorHAnsi" w:cs="Calibri"/>
          <w:sz w:val="22"/>
          <w:szCs w:val="22"/>
        </w:rPr>
        <w:t xml:space="preserve"> </w:t>
      </w:r>
      <w:r w:rsidRPr="00920E27">
        <w:rPr>
          <w:rFonts w:asciiTheme="minorHAnsi" w:hAnsiTheme="minorHAnsi" w:cs="Calibri"/>
          <w:sz w:val="22"/>
          <w:szCs w:val="22"/>
        </w:rPr>
        <w:t>adults</w:t>
      </w:r>
      <w:r w:rsidRPr="00703AF6">
        <w:rPr>
          <w:rFonts w:asciiTheme="minorHAnsi" w:hAnsiTheme="minorHAnsi" w:cs="Calibri"/>
          <w:sz w:val="22"/>
          <w:szCs w:val="22"/>
        </w:rPr>
        <w:t xml:space="preserve"> </w:t>
      </w:r>
      <w:r w:rsidRPr="00920E27">
        <w:rPr>
          <w:rFonts w:asciiTheme="minorHAnsi" w:hAnsiTheme="minorHAnsi" w:cs="Calibri"/>
          <w:sz w:val="22"/>
          <w:szCs w:val="22"/>
        </w:rPr>
        <w:t>a</w:t>
      </w:r>
      <w:r w:rsidRPr="00703AF6">
        <w:rPr>
          <w:rFonts w:asciiTheme="minorHAnsi" w:hAnsiTheme="minorHAnsi" w:cs="Calibri"/>
          <w:sz w:val="22"/>
          <w:szCs w:val="22"/>
        </w:rPr>
        <w:t>r</w:t>
      </w:r>
      <w:r w:rsidRPr="00920E27">
        <w:rPr>
          <w:rFonts w:asciiTheme="minorHAnsi" w:hAnsiTheme="minorHAnsi" w:cs="Calibri"/>
          <w:sz w:val="22"/>
          <w:szCs w:val="22"/>
        </w:rPr>
        <w:t>e</w:t>
      </w:r>
      <w:r w:rsidRPr="00703AF6">
        <w:rPr>
          <w:rFonts w:asciiTheme="minorHAnsi" w:hAnsiTheme="minorHAnsi" w:cs="Calibri"/>
          <w:sz w:val="22"/>
          <w:szCs w:val="22"/>
        </w:rPr>
        <w:t xml:space="preserve"> </w:t>
      </w:r>
      <w:r w:rsidRPr="00920E27">
        <w:rPr>
          <w:rFonts w:asciiTheme="minorHAnsi" w:hAnsiTheme="minorHAnsi" w:cs="Calibri"/>
          <w:sz w:val="22"/>
          <w:szCs w:val="22"/>
        </w:rPr>
        <w:t>mo</w:t>
      </w:r>
      <w:r w:rsidRPr="00703AF6">
        <w:rPr>
          <w:rFonts w:asciiTheme="minorHAnsi" w:hAnsiTheme="minorHAnsi" w:cs="Calibri"/>
          <w:sz w:val="22"/>
          <w:szCs w:val="22"/>
        </w:rPr>
        <w:t>r</w:t>
      </w:r>
      <w:r w:rsidRPr="00920E27">
        <w:rPr>
          <w:rFonts w:asciiTheme="minorHAnsi" w:hAnsiTheme="minorHAnsi" w:cs="Calibri"/>
          <w:sz w:val="22"/>
          <w:szCs w:val="22"/>
        </w:rPr>
        <w:t>e</w:t>
      </w:r>
      <w:r w:rsidRPr="00703AF6">
        <w:rPr>
          <w:rFonts w:asciiTheme="minorHAnsi" w:hAnsiTheme="minorHAnsi" w:cs="Calibri"/>
          <w:sz w:val="22"/>
          <w:szCs w:val="22"/>
        </w:rPr>
        <w:t xml:space="preserve"> </w:t>
      </w:r>
      <w:r w:rsidRPr="00920E27">
        <w:rPr>
          <w:rFonts w:asciiTheme="minorHAnsi" w:hAnsiTheme="minorHAnsi" w:cs="Calibri"/>
          <w:sz w:val="22"/>
          <w:szCs w:val="22"/>
        </w:rPr>
        <w:t>li</w:t>
      </w:r>
      <w:r w:rsidRPr="00703AF6">
        <w:rPr>
          <w:rFonts w:asciiTheme="minorHAnsi" w:hAnsiTheme="minorHAnsi" w:cs="Calibri"/>
          <w:sz w:val="22"/>
          <w:szCs w:val="22"/>
        </w:rPr>
        <w:t>k</w:t>
      </w:r>
      <w:r w:rsidRPr="00920E27">
        <w:rPr>
          <w:rFonts w:asciiTheme="minorHAnsi" w:hAnsiTheme="minorHAnsi" w:cs="Calibri"/>
          <w:sz w:val="22"/>
          <w:szCs w:val="22"/>
        </w:rPr>
        <w:t>ely</w:t>
      </w:r>
      <w:r w:rsidRPr="00703AF6">
        <w:rPr>
          <w:rFonts w:asciiTheme="minorHAnsi" w:hAnsiTheme="minorHAnsi" w:cs="Calibri"/>
          <w:sz w:val="22"/>
          <w:szCs w:val="22"/>
        </w:rPr>
        <w:t xml:space="preserve"> t</w:t>
      </w:r>
      <w:r w:rsidRPr="00920E27">
        <w:rPr>
          <w:rFonts w:asciiTheme="minorHAnsi" w:hAnsiTheme="minorHAnsi" w:cs="Calibri"/>
          <w:sz w:val="22"/>
          <w:szCs w:val="22"/>
        </w:rPr>
        <w:t>o</w:t>
      </w:r>
      <w:r w:rsidRPr="00703AF6">
        <w:rPr>
          <w:rFonts w:asciiTheme="minorHAnsi" w:hAnsiTheme="minorHAnsi" w:cs="Calibri"/>
          <w:sz w:val="22"/>
          <w:szCs w:val="22"/>
        </w:rPr>
        <w:t xml:space="preserve"> </w:t>
      </w:r>
      <w:r w:rsidRPr="00920E27">
        <w:rPr>
          <w:rFonts w:asciiTheme="minorHAnsi" w:hAnsiTheme="minorHAnsi" w:cs="Calibri"/>
          <w:sz w:val="22"/>
          <w:szCs w:val="22"/>
        </w:rPr>
        <w:t>be victims</w:t>
      </w:r>
      <w:r w:rsidRPr="00703AF6">
        <w:rPr>
          <w:rFonts w:asciiTheme="minorHAnsi" w:hAnsiTheme="minorHAnsi" w:cs="Calibri"/>
          <w:sz w:val="22"/>
          <w:szCs w:val="22"/>
        </w:rPr>
        <w:t xml:space="preserve"> </w:t>
      </w:r>
      <w:r w:rsidRPr="00920E27">
        <w:rPr>
          <w:rFonts w:asciiTheme="minorHAnsi" w:hAnsiTheme="minorHAnsi" w:cs="Calibri"/>
          <w:sz w:val="22"/>
          <w:szCs w:val="22"/>
        </w:rPr>
        <w:t>of</w:t>
      </w:r>
      <w:r w:rsidRPr="00703AF6">
        <w:rPr>
          <w:rFonts w:asciiTheme="minorHAnsi" w:hAnsiTheme="minorHAnsi" w:cs="Calibri"/>
          <w:sz w:val="22"/>
          <w:szCs w:val="22"/>
        </w:rPr>
        <w:t xml:space="preserve"> f</w:t>
      </w:r>
      <w:r w:rsidRPr="00920E27">
        <w:rPr>
          <w:rFonts w:asciiTheme="minorHAnsi" w:hAnsiTheme="minorHAnsi" w:cs="Calibri"/>
          <w:sz w:val="22"/>
          <w:szCs w:val="22"/>
        </w:rPr>
        <w:t>alls,</w:t>
      </w:r>
      <w:r w:rsidRPr="00703AF6">
        <w:rPr>
          <w:rFonts w:asciiTheme="minorHAnsi" w:hAnsiTheme="minorHAnsi" w:cs="Calibri"/>
          <w:sz w:val="22"/>
          <w:szCs w:val="22"/>
        </w:rPr>
        <w:t xml:space="preserve"> </w:t>
      </w:r>
      <w:r w:rsidRPr="00920E27">
        <w:rPr>
          <w:rFonts w:asciiTheme="minorHAnsi" w:hAnsiTheme="minorHAnsi" w:cs="Calibri"/>
          <w:sz w:val="22"/>
          <w:szCs w:val="22"/>
        </w:rPr>
        <w:t>and</w:t>
      </w:r>
      <w:r w:rsidRPr="00703AF6">
        <w:rPr>
          <w:rFonts w:asciiTheme="minorHAnsi" w:hAnsiTheme="minorHAnsi" w:cs="Calibri"/>
          <w:sz w:val="22"/>
          <w:szCs w:val="22"/>
        </w:rPr>
        <w:t xml:space="preserve"> </w:t>
      </w:r>
      <w:r w:rsidRPr="00920E27">
        <w:rPr>
          <w:rFonts w:asciiTheme="minorHAnsi" w:hAnsiTheme="minorHAnsi" w:cs="Calibri"/>
          <w:sz w:val="22"/>
          <w:szCs w:val="22"/>
        </w:rPr>
        <w:t>the</w:t>
      </w:r>
      <w:r w:rsidRPr="00703AF6">
        <w:rPr>
          <w:rFonts w:asciiTheme="minorHAnsi" w:hAnsiTheme="minorHAnsi" w:cs="Calibri"/>
          <w:sz w:val="22"/>
          <w:szCs w:val="22"/>
        </w:rPr>
        <w:t xml:space="preserve"> r</w:t>
      </w:r>
      <w:r w:rsidRPr="00920E27">
        <w:rPr>
          <w:rFonts w:asciiTheme="minorHAnsi" w:hAnsiTheme="minorHAnsi" w:cs="Calibri"/>
          <w:sz w:val="22"/>
          <w:szCs w:val="22"/>
        </w:rPr>
        <w:t>esulting</w:t>
      </w:r>
      <w:r w:rsidRPr="00703AF6">
        <w:rPr>
          <w:rFonts w:asciiTheme="minorHAnsi" w:hAnsiTheme="minorHAnsi" w:cs="Calibri"/>
          <w:sz w:val="22"/>
          <w:szCs w:val="22"/>
        </w:rPr>
        <w:t xml:space="preserve"> </w:t>
      </w:r>
      <w:r w:rsidRPr="00920E27">
        <w:rPr>
          <w:rFonts w:asciiTheme="minorHAnsi" w:hAnsiTheme="minorHAnsi" w:cs="Calibri"/>
          <w:sz w:val="22"/>
          <w:szCs w:val="22"/>
        </w:rPr>
        <w:t>injuries</w:t>
      </w:r>
      <w:r w:rsidRPr="00703AF6">
        <w:rPr>
          <w:rFonts w:asciiTheme="minorHAnsi" w:hAnsiTheme="minorHAnsi" w:cs="Calibri"/>
          <w:sz w:val="22"/>
          <w:szCs w:val="22"/>
        </w:rPr>
        <w:t xml:space="preserve"> c</w:t>
      </w:r>
      <w:r w:rsidRPr="00920E27">
        <w:rPr>
          <w:rFonts w:asciiTheme="minorHAnsi" w:hAnsiTheme="minorHAnsi" w:cs="Calibri"/>
          <w:sz w:val="22"/>
          <w:szCs w:val="22"/>
        </w:rPr>
        <w:t>an</w:t>
      </w:r>
      <w:r w:rsidRPr="00703AF6">
        <w:rPr>
          <w:rFonts w:asciiTheme="minorHAnsi" w:hAnsiTheme="minorHAnsi" w:cs="Calibri"/>
          <w:sz w:val="22"/>
          <w:szCs w:val="22"/>
        </w:rPr>
        <w:t xml:space="preserve"> a</w:t>
      </w:r>
      <w:r w:rsidRPr="00920E27">
        <w:rPr>
          <w:rFonts w:asciiTheme="minorHAnsi" w:hAnsiTheme="minorHAnsi" w:cs="Calibri"/>
          <w:sz w:val="22"/>
          <w:szCs w:val="22"/>
        </w:rPr>
        <w:t>f</w:t>
      </w:r>
      <w:r w:rsidRPr="00703AF6">
        <w:rPr>
          <w:rFonts w:asciiTheme="minorHAnsi" w:hAnsiTheme="minorHAnsi" w:cs="Calibri"/>
          <w:sz w:val="22"/>
          <w:szCs w:val="22"/>
        </w:rPr>
        <w:t>f</w:t>
      </w:r>
      <w:r w:rsidRPr="00920E27">
        <w:rPr>
          <w:rFonts w:asciiTheme="minorHAnsi" w:hAnsiTheme="minorHAnsi" w:cs="Calibri"/>
          <w:sz w:val="22"/>
          <w:szCs w:val="22"/>
        </w:rPr>
        <w:t>ect their</w:t>
      </w:r>
      <w:r w:rsidRPr="00703AF6">
        <w:rPr>
          <w:rFonts w:asciiTheme="minorHAnsi" w:hAnsiTheme="minorHAnsi" w:cs="Calibri"/>
          <w:sz w:val="22"/>
          <w:szCs w:val="22"/>
        </w:rPr>
        <w:t xml:space="preserve"> </w:t>
      </w:r>
      <w:r w:rsidRPr="00920E27">
        <w:rPr>
          <w:rFonts w:asciiTheme="minorHAnsi" w:hAnsiTheme="minorHAnsi" w:cs="Calibri"/>
          <w:sz w:val="22"/>
          <w:szCs w:val="22"/>
        </w:rPr>
        <w:t>ability</w:t>
      </w:r>
      <w:r w:rsidRPr="00703AF6">
        <w:rPr>
          <w:rFonts w:asciiTheme="minorHAnsi" w:hAnsiTheme="minorHAnsi" w:cs="Calibri"/>
          <w:sz w:val="22"/>
          <w:szCs w:val="22"/>
        </w:rPr>
        <w:t xml:space="preserve"> t</w:t>
      </w:r>
      <w:r w:rsidRPr="00920E27">
        <w:rPr>
          <w:rFonts w:asciiTheme="minorHAnsi" w:hAnsiTheme="minorHAnsi" w:cs="Calibri"/>
          <w:sz w:val="22"/>
          <w:szCs w:val="22"/>
        </w:rPr>
        <w:t>o</w:t>
      </w:r>
      <w:r w:rsidRPr="00703AF6">
        <w:rPr>
          <w:rFonts w:asciiTheme="minorHAnsi" w:hAnsiTheme="minorHAnsi" w:cs="Calibri"/>
          <w:sz w:val="22"/>
          <w:szCs w:val="22"/>
        </w:rPr>
        <w:t xml:space="preserve"> </w:t>
      </w:r>
      <w:r w:rsidRPr="00920E27">
        <w:rPr>
          <w:rFonts w:asciiTheme="minorHAnsi" w:hAnsiTheme="minorHAnsi" w:cs="Calibri"/>
          <w:sz w:val="22"/>
          <w:szCs w:val="22"/>
        </w:rPr>
        <w:t>lead</w:t>
      </w:r>
      <w:r w:rsidRPr="00703AF6">
        <w:rPr>
          <w:rFonts w:asciiTheme="minorHAnsi" w:hAnsiTheme="minorHAnsi" w:cs="Calibri"/>
          <w:sz w:val="22"/>
          <w:szCs w:val="22"/>
        </w:rPr>
        <w:t xml:space="preserve"> </w:t>
      </w:r>
      <w:r w:rsidRPr="00920E27">
        <w:rPr>
          <w:rFonts w:asciiTheme="minorHAnsi" w:hAnsiTheme="minorHAnsi" w:cs="Calibri"/>
          <w:sz w:val="22"/>
          <w:szCs w:val="22"/>
        </w:rPr>
        <w:t>an</w:t>
      </w:r>
      <w:r w:rsidRPr="00703AF6">
        <w:rPr>
          <w:rFonts w:asciiTheme="minorHAnsi" w:hAnsiTheme="minorHAnsi" w:cs="Calibri"/>
          <w:sz w:val="22"/>
          <w:szCs w:val="22"/>
        </w:rPr>
        <w:t xml:space="preserve"> </w:t>
      </w:r>
      <w:r w:rsidRPr="00920E27">
        <w:rPr>
          <w:rFonts w:asciiTheme="minorHAnsi" w:hAnsiTheme="minorHAnsi" w:cs="Calibri"/>
          <w:sz w:val="22"/>
          <w:szCs w:val="22"/>
        </w:rPr>
        <w:t>acti</w:t>
      </w:r>
      <w:r w:rsidRPr="00703AF6">
        <w:rPr>
          <w:rFonts w:asciiTheme="minorHAnsi" w:hAnsiTheme="minorHAnsi" w:cs="Calibri"/>
          <w:sz w:val="22"/>
          <w:szCs w:val="22"/>
        </w:rPr>
        <w:t>v</w:t>
      </w:r>
      <w:r w:rsidRPr="00920E27">
        <w:rPr>
          <w:rFonts w:asciiTheme="minorHAnsi" w:hAnsiTheme="minorHAnsi" w:cs="Calibri"/>
          <w:sz w:val="22"/>
          <w:szCs w:val="22"/>
        </w:rPr>
        <w:t>e</w:t>
      </w:r>
      <w:r w:rsidRPr="00703AF6">
        <w:rPr>
          <w:rFonts w:asciiTheme="minorHAnsi" w:hAnsiTheme="minorHAnsi" w:cs="Calibri"/>
          <w:sz w:val="22"/>
          <w:szCs w:val="22"/>
        </w:rPr>
        <w:t xml:space="preserve"> </w:t>
      </w:r>
      <w:r w:rsidRPr="00920E27">
        <w:rPr>
          <w:rFonts w:asciiTheme="minorHAnsi" w:hAnsiTheme="minorHAnsi" w:cs="Calibri"/>
          <w:sz w:val="22"/>
          <w:szCs w:val="22"/>
        </w:rPr>
        <w:t>li</w:t>
      </w:r>
      <w:r w:rsidRPr="00703AF6">
        <w:rPr>
          <w:rFonts w:asciiTheme="minorHAnsi" w:hAnsiTheme="minorHAnsi" w:cs="Calibri"/>
          <w:sz w:val="22"/>
          <w:szCs w:val="22"/>
        </w:rPr>
        <w:t>f</w:t>
      </w:r>
      <w:r w:rsidRPr="00920E27">
        <w:rPr>
          <w:rFonts w:asciiTheme="minorHAnsi" w:hAnsiTheme="minorHAnsi" w:cs="Calibri"/>
          <w:sz w:val="22"/>
          <w:szCs w:val="22"/>
        </w:rPr>
        <w:t>e</w:t>
      </w:r>
      <w:ins w:id="36" w:author="Goldschmidt, Michael" w:date="2016-05-19T11:12:00Z">
        <w:r w:rsidR="002909A0" w:rsidRPr="00920E27">
          <w:rPr>
            <w:rFonts w:asciiTheme="minorHAnsi" w:hAnsiTheme="minorHAnsi" w:cs="Calibri"/>
            <w:sz w:val="22"/>
            <w:szCs w:val="22"/>
          </w:rPr>
          <w:t>.</w:t>
        </w:r>
      </w:ins>
      <w:del w:id="37" w:author="Goldschmidt, Michael" w:date="2016-05-19T11:12:00Z">
        <w:r w:rsidRPr="00703AF6" w:rsidDel="002909A0">
          <w:rPr>
            <w:rFonts w:asciiTheme="minorHAnsi" w:hAnsiTheme="minorHAnsi" w:cs="Calibri"/>
            <w:sz w:val="22"/>
            <w:szCs w:val="22"/>
          </w:rPr>
          <w:delText>,</w:delText>
        </w:r>
      </w:del>
      <w:r w:rsidRPr="00703AF6">
        <w:rPr>
          <w:rFonts w:asciiTheme="minorHAnsi" w:hAnsiTheme="minorHAnsi" w:cs="Calibri"/>
          <w:sz w:val="22"/>
          <w:szCs w:val="22"/>
        </w:rPr>
        <w:t xml:space="preserve"> </w:t>
      </w:r>
    </w:p>
    <w:p w:rsidR="00BD3613" w:rsidRPr="00703AF6" w:rsidRDefault="00D94589" w:rsidP="00CD1ECD">
      <w:pPr>
        <w:pStyle w:val="NormalWeb"/>
        <w:shd w:val="clear" w:color="auto" w:fill="FFFFFF"/>
        <w:spacing w:line="240" w:lineRule="auto"/>
        <w:contextualSpacing/>
        <w:rPr>
          <w:rFonts w:asciiTheme="minorHAnsi" w:hAnsiTheme="minorHAnsi" w:cs="Helvetica"/>
          <w:sz w:val="24"/>
          <w:szCs w:val="24"/>
          <w:lang w:val="en"/>
        </w:rPr>
      </w:pPr>
      <w:r w:rsidRPr="00703AF6">
        <w:rPr>
          <w:rFonts w:ascii="Calibri" w:hAnsi="Calibri" w:cs="Calibri"/>
          <w:i/>
          <w:noProof/>
          <w:sz w:val="22"/>
          <w:szCs w:val="22"/>
        </w:rPr>
        <w:drawing>
          <wp:anchor distT="0" distB="0" distL="114300" distR="114300" simplePos="0" relativeHeight="251663360" behindDoc="1" locked="0" layoutInCell="1" allowOverlap="1" wp14:anchorId="119AF463" wp14:editId="009E3B75">
            <wp:simplePos x="0" y="0"/>
            <wp:positionH relativeFrom="column">
              <wp:posOffset>-923290</wp:posOffset>
            </wp:positionH>
            <wp:positionV relativeFrom="paragraph">
              <wp:posOffset>351155</wp:posOffset>
            </wp:positionV>
            <wp:extent cx="7772400" cy="276542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to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0E2F" w:rsidRPr="00703AF6" w:rsidDel="00703AF6" w:rsidRDefault="00F60E2F" w:rsidP="00CD1ECD">
      <w:pPr>
        <w:pStyle w:val="NormalWeb"/>
        <w:shd w:val="clear" w:color="auto" w:fill="FFFFFF"/>
        <w:spacing w:line="240" w:lineRule="auto"/>
        <w:contextualSpacing/>
        <w:rPr>
          <w:del w:id="38" w:author="Goldschmidt, Michael" w:date="2016-05-19T11:26:00Z"/>
          <w:rFonts w:asciiTheme="minorHAnsi" w:hAnsiTheme="minorHAnsi" w:cs="Helvetica"/>
          <w:sz w:val="24"/>
          <w:szCs w:val="24"/>
          <w:lang w:val="en"/>
        </w:rPr>
      </w:pPr>
    </w:p>
    <w:p w:rsidR="00F60E2F" w:rsidRPr="00703AF6" w:rsidDel="00703AF6" w:rsidRDefault="00F60E2F" w:rsidP="00CD1ECD">
      <w:pPr>
        <w:pStyle w:val="NormalWeb"/>
        <w:shd w:val="clear" w:color="auto" w:fill="FFFFFF"/>
        <w:spacing w:line="240" w:lineRule="auto"/>
        <w:contextualSpacing/>
        <w:rPr>
          <w:del w:id="39" w:author="Goldschmidt, Michael" w:date="2016-05-19T11:26:00Z"/>
          <w:rFonts w:asciiTheme="minorHAnsi" w:hAnsiTheme="minorHAnsi" w:cs="Helvetica"/>
          <w:sz w:val="24"/>
          <w:szCs w:val="24"/>
          <w:lang w:val="en"/>
        </w:rPr>
      </w:pPr>
    </w:p>
    <w:p w:rsidR="00BD3613" w:rsidRPr="00703AF6" w:rsidRDefault="00703AF6" w:rsidP="00703AF6">
      <w:pPr>
        <w:pStyle w:val="NormalWeb"/>
        <w:shd w:val="clear" w:color="auto" w:fill="FFFFFF"/>
        <w:spacing w:line="240" w:lineRule="auto"/>
        <w:contextualSpacing/>
        <w:rPr>
          <w:rFonts w:asciiTheme="minorHAnsi" w:hAnsiTheme="minorHAnsi" w:cs="Helvetica"/>
          <w:sz w:val="24"/>
          <w:szCs w:val="24"/>
          <w:lang w:val="en"/>
        </w:rPr>
      </w:pPr>
      <w:r w:rsidRPr="00703AF6">
        <w:rPr>
          <w:rFonts w:cs="Helvetica"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48320D64" wp14:editId="43389277">
            <wp:simplePos x="0" y="0"/>
            <wp:positionH relativeFrom="column">
              <wp:posOffset>-676275</wp:posOffset>
            </wp:positionH>
            <wp:positionV relativeFrom="paragraph">
              <wp:posOffset>857250</wp:posOffset>
            </wp:positionV>
            <wp:extent cx="7249160" cy="4145280"/>
            <wp:effectExtent l="0" t="0" r="8890" b="762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H Impact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916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143D" w:rsidRPr="00703AF6">
        <w:rPr>
          <w:rFonts w:asciiTheme="minorHAnsi" w:hAnsiTheme="minorHAnsi" w:cs="Helvetica"/>
          <w:sz w:val="24"/>
          <w:szCs w:val="24"/>
          <w:lang w:val="en"/>
        </w:rPr>
        <w:t xml:space="preserve">Anyone can suffer from </w:t>
      </w:r>
      <w:r w:rsidR="00CD1ECD" w:rsidRPr="00703AF6">
        <w:rPr>
          <w:rFonts w:asciiTheme="minorHAnsi" w:hAnsiTheme="minorHAnsi" w:cs="Helvetica"/>
          <w:sz w:val="24"/>
          <w:szCs w:val="24"/>
          <w:lang w:val="en"/>
        </w:rPr>
        <w:t xml:space="preserve">these </w:t>
      </w:r>
      <w:r w:rsidR="001B143D" w:rsidRPr="00703AF6">
        <w:rPr>
          <w:rFonts w:asciiTheme="minorHAnsi" w:hAnsiTheme="minorHAnsi" w:cs="Helvetica"/>
          <w:sz w:val="24"/>
          <w:szCs w:val="24"/>
          <w:lang w:val="en"/>
        </w:rPr>
        <w:t>housing-related illnesses and injur</w:t>
      </w:r>
      <w:r w:rsidR="00CD1ECD" w:rsidRPr="00703AF6">
        <w:rPr>
          <w:rFonts w:asciiTheme="minorHAnsi" w:hAnsiTheme="minorHAnsi" w:cs="Helvetica"/>
          <w:sz w:val="24"/>
          <w:szCs w:val="24"/>
          <w:lang w:val="en"/>
        </w:rPr>
        <w:t>ies,</w:t>
      </w:r>
      <w:r w:rsidR="001B143D" w:rsidRPr="00703AF6">
        <w:rPr>
          <w:rFonts w:asciiTheme="minorHAnsi" w:hAnsiTheme="minorHAnsi" w:cs="Helvetica"/>
          <w:sz w:val="24"/>
          <w:szCs w:val="24"/>
          <w:lang w:val="en"/>
        </w:rPr>
        <w:t xml:space="preserve"> however</w:t>
      </w:r>
      <w:r w:rsidR="00B9086A" w:rsidRPr="00703AF6">
        <w:rPr>
          <w:rFonts w:asciiTheme="minorHAnsi" w:hAnsiTheme="minorHAnsi" w:cs="Helvetica"/>
          <w:sz w:val="24"/>
          <w:szCs w:val="24"/>
          <w:lang w:val="en"/>
        </w:rPr>
        <w:t>,</w:t>
      </w:r>
      <w:r w:rsidR="001B143D" w:rsidRPr="00703AF6">
        <w:rPr>
          <w:rFonts w:asciiTheme="minorHAnsi" w:hAnsiTheme="minorHAnsi" w:cs="Helvetica"/>
          <w:sz w:val="24"/>
          <w:szCs w:val="24"/>
          <w:lang w:val="en"/>
        </w:rPr>
        <w:t xml:space="preserve"> certain groups such as c</w:t>
      </w:r>
      <w:r w:rsidR="007906AF" w:rsidRPr="00703AF6">
        <w:rPr>
          <w:rFonts w:asciiTheme="minorHAnsi" w:hAnsiTheme="minorHAnsi" w:cs="Helvetica"/>
          <w:sz w:val="24"/>
          <w:szCs w:val="24"/>
          <w:lang w:val="en"/>
        </w:rPr>
        <w:t xml:space="preserve">hildren, the elderly, </w:t>
      </w:r>
      <w:r w:rsidR="001B143D" w:rsidRPr="00703AF6">
        <w:rPr>
          <w:rFonts w:asciiTheme="minorHAnsi" w:hAnsiTheme="minorHAnsi" w:cs="Helvetica"/>
          <w:sz w:val="24"/>
          <w:szCs w:val="24"/>
          <w:lang w:val="en"/>
        </w:rPr>
        <w:t>or individuals with chronic illness are more at risk.</w:t>
      </w:r>
      <w:r w:rsidR="002B0AE3" w:rsidRPr="00703AF6">
        <w:rPr>
          <w:rFonts w:asciiTheme="minorHAnsi" w:hAnsiTheme="minorHAnsi" w:cs="Helvetica"/>
          <w:sz w:val="24"/>
          <w:szCs w:val="24"/>
          <w:lang w:val="en"/>
        </w:rPr>
        <w:t xml:space="preserve"> </w:t>
      </w:r>
      <w:r w:rsidR="00A46EC3" w:rsidRPr="00703AF6">
        <w:rPr>
          <w:rFonts w:asciiTheme="minorHAnsi" w:hAnsiTheme="minorHAnsi" w:cs="Helvetica"/>
          <w:sz w:val="24"/>
          <w:szCs w:val="24"/>
          <w:lang w:val="en"/>
        </w:rPr>
        <w:t>Besides predictable increases in illness and injury, an unhealthy home can also be a financial burden to an individual or family</w:t>
      </w:r>
      <w:ins w:id="40" w:author="Goldschmidt, Michael" w:date="2016-05-19T11:31:00Z">
        <w:r>
          <w:rPr>
            <w:rFonts w:asciiTheme="minorHAnsi" w:hAnsiTheme="minorHAnsi" w:cs="Helvetica"/>
            <w:sz w:val="24"/>
            <w:szCs w:val="24"/>
            <w:lang w:val="en"/>
          </w:rPr>
          <w:t xml:space="preserve"> as shown by this diagram</w:t>
        </w:r>
      </w:ins>
      <w:r w:rsidR="00A46EC3" w:rsidRPr="00703AF6">
        <w:rPr>
          <w:rFonts w:asciiTheme="minorHAnsi" w:hAnsiTheme="minorHAnsi" w:cs="Helvetica"/>
          <w:sz w:val="24"/>
          <w:szCs w:val="24"/>
          <w:lang w:val="en"/>
        </w:rPr>
        <w:t>:</w:t>
      </w:r>
    </w:p>
    <w:p w:rsidR="00380DCF" w:rsidRPr="00703AF6" w:rsidRDefault="00380DCF" w:rsidP="00CD1ECD">
      <w:pPr>
        <w:pStyle w:val="NormalWeb"/>
        <w:shd w:val="clear" w:color="auto" w:fill="FFFFFF"/>
        <w:spacing w:line="240" w:lineRule="auto"/>
        <w:contextualSpacing/>
        <w:rPr>
          <w:rFonts w:asciiTheme="minorHAnsi" w:hAnsiTheme="minorHAnsi" w:cs="Helvetica"/>
          <w:sz w:val="24"/>
          <w:szCs w:val="24"/>
          <w:lang w:val="en"/>
        </w:rPr>
      </w:pPr>
    </w:p>
    <w:p w:rsidR="00946C2E" w:rsidRPr="00703AF6" w:rsidDel="00703AF6" w:rsidRDefault="00946C2E" w:rsidP="00CD1ECD">
      <w:pPr>
        <w:pStyle w:val="NormalWeb"/>
        <w:shd w:val="clear" w:color="auto" w:fill="FFFFFF"/>
        <w:spacing w:line="240" w:lineRule="auto"/>
        <w:contextualSpacing/>
        <w:rPr>
          <w:del w:id="41" w:author="Goldschmidt, Michael" w:date="2016-05-19T11:31:00Z"/>
          <w:rFonts w:asciiTheme="minorHAnsi" w:hAnsiTheme="minorHAnsi" w:cs="Helvetica"/>
          <w:sz w:val="24"/>
          <w:szCs w:val="24"/>
        </w:rPr>
      </w:pPr>
    </w:p>
    <w:p w:rsidR="00946C2E" w:rsidRPr="00703AF6" w:rsidDel="00703AF6" w:rsidRDefault="00946C2E" w:rsidP="00CD1ECD">
      <w:pPr>
        <w:pStyle w:val="NormalWeb"/>
        <w:shd w:val="clear" w:color="auto" w:fill="FFFFFF"/>
        <w:spacing w:line="240" w:lineRule="auto"/>
        <w:contextualSpacing/>
        <w:rPr>
          <w:del w:id="42" w:author="Goldschmidt, Michael" w:date="2016-05-19T11:31:00Z"/>
          <w:rFonts w:asciiTheme="minorHAnsi" w:hAnsiTheme="minorHAnsi" w:cs="Helvetica"/>
          <w:sz w:val="24"/>
          <w:szCs w:val="24"/>
        </w:rPr>
      </w:pPr>
    </w:p>
    <w:p w:rsidR="00946C2E" w:rsidRPr="00703AF6" w:rsidDel="00703AF6" w:rsidRDefault="00946C2E" w:rsidP="00CD1ECD">
      <w:pPr>
        <w:pStyle w:val="NormalWeb"/>
        <w:shd w:val="clear" w:color="auto" w:fill="FFFFFF"/>
        <w:spacing w:line="240" w:lineRule="auto"/>
        <w:contextualSpacing/>
        <w:rPr>
          <w:del w:id="43" w:author="Goldschmidt, Michael" w:date="2016-05-19T11:31:00Z"/>
          <w:rFonts w:asciiTheme="minorHAnsi" w:hAnsiTheme="minorHAnsi" w:cs="Helvetica"/>
          <w:sz w:val="24"/>
          <w:szCs w:val="24"/>
        </w:rPr>
      </w:pPr>
    </w:p>
    <w:p w:rsidR="00946C2E" w:rsidRPr="00703AF6" w:rsidDel="00703AF6" w:rsidRDefault="00946C2E" w:rsidP="00CD1ECD">
      <w:pPr>
        <w:pStyle w:val="NormalWeb"/>
        <w:shd w:val="clear" w:color="auto" w:fill="FFFFFF"/>
        <w:spacing w:line="240" w:lineRule="auto"/>
        <w:contextualSpacing/>
        <w:rPr>
          <w:del w:id="44" w:author="Goldschmidt, Michael" w:date="2016-05-19T11:31:00Z"/>
          <w:rFonts w:asciiTheme="minorHAnsi" w:hAnsiTheme="minorHAnsi" w:cs="Helvetica"/>
          <w:sz w:val="24"/>
          <w:szCs w:val="24"/>
        </w:rPr>
      </w:pPr>
    </w:p>
    <w:p w:rsidR="00946C2E" w:rsidRPr="00703AF6" w:rsidDel="00703AF6" w:rsidRDefault="00946C2E" w:rsidP="00CD1ECD">
      <w:pPr>
        <w:pStyle w:val="NormalWeb"/>
        <w:shd w:val="clear" w:color="auto" w:fill="FFFFFF"/>
        <w:spacing w:line="240" w:lineRule="auto"/>
        <w:contextualSpacing/>
        <w:rPr>
          <w:del w:id="45" w:author="Goldschmidt, Michael" w:date="2016-05-19T11:31:00Z"/>
          <w:rFonts w:asciiTheme="minorHAnsi" w:hAnsiTheme="minorHAnsi" w:cs="Helvetica"/>
          <w:sz w:val="24"/>
          <w:szCs w:val="24"/>
        </w:rPr>
      </w:pPr>
    </w:p>
    <w:p w:rsidR="00946C2E" w:rsidRPr="00703AF6" w:rsidRDefault="00946C2E" w:rsidP="00CD1ECD">
      <w:pPr>
        <w:pStyle w:val="NormalWeb"/>
        <w:shd w:val="clear" w:color="auto" w:fill="FFFFFF"/>
        <w:spacing w:line="240" w:lineRule="auto"/>
        <w:contextualSpacing/>
        <w:rPr>
          <w:rFonts w:asciiTheme="minorHAnsi" w:hAnsiTheme="minorHAnsi" w:cs="Helvetica"/>
          <w:sz w:val="24"/>
          <w:szCs w:val="24"/>
        </w:rPr>
      </w:pPr>
    </w:p>
    <w:p w:rsidR="00946C2E" w:rsidRPr="00703AF6" w:rsidRDefault="009A08EF" w:rsidP="00CD1ECD">
      <w:pPr>
        <w:pStyle w:val="NormalWeb"/>
        <w:shd w:val="clear" w:color="auto" w:fill="FFFFFF"/>
        <w:spacing w:line="240" w:lineRule="auto"/>
        <w:contextualSpacing/>
        <w:rPr>
          <w:rFonts w:asciiTheme="minorHAnsi" w:hAnsiTheme="minorHAnsi" w:cs="Helvetica"/>
          <w:sz w:val="24"/>
          <w:szCs w:val="24"/>
        </w:rPr>
      </w:pPr>
      <w:r w:rsidRPr="00703AF6"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986A98" wp14:editId="6C3E3257">
                <wp:simplePos x="0" y="0"/>
                <wp:positionH relativeFrom="column">
                  <wp:posOffset>2489200</wp:posOffset>
                </wp:positionH>
                <wp:positionV relativeFrom="paragraph">
                  <wp:posOffset>180340</wp:posOffset>
                </wp:positionV>
                <wp:extent cx="2324735" cy="3042920"/>
                <wp:effectExtent l="0" t="0" r="18415" b="24130"/>
                <wp:wrapNone/>
                <wp:docPr id="11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735" cy="304292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90000"/>
                          </a:srgbClr>
                        </a:solidFill>
                      </wps:spPr>
                      <wps:style>
                        <a:lnRef idx="1">
                          <a:schemeClr val="accent2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2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2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txbx>
                        <w:txbxContent>
                          <w:p w:rsidR="00946C2E" w:rsidRPr="006625DD" w:rsidRDefault="00946C2E" w:rsidP="006625DD">
                            <w:pPr>
                              <w:pStyle w:val="NormalWeb"/>
                              <w:spacing w:after="0" w:line="360" w:lineRule="auto"/>
                              <w:jc w:val="center"/>
                              <w:rPr>
                                <w:rFonts w:asciiTheme="minorHAnsi" w:hAnsiTheme="minorHAnsi"/>
                                <w:color w:val="0079C1"/>
                                <w:sz w:val="32"/>
                                <w:szCs w:val="32"/>
                              </w:rPr>
                            </w:pPr>
                            <w:r w:rsidRPr="006625DD">
                              <w:rPr>
                                <w:rFonts w:asciiTheme="minorHAnsi" w:hAnsiTheme="minorHAnsi" w:cs="Helvetica"/>
                                <w:b/>
                                <w:bCs/>
                                <w:color w:val="0079C1"/>
                                <w:kern w:val="24"/>
                                <w:sz w:val="32"/>
                                <w:szCs w:val="32"/>
                              </w:rPr>
                              <w:t xml:space="preserve">6.8 million </w:t>
                            </w:r>
                            <w:proofErr w:type="gramStart"/>
                            <w:r w:rsidRPr="006625DD">
                              <w:rPr>
                                <w:rFonts w:asciiTheme="minorHAnsi" w:hAnsiTheme="minorHAnsi" w:cs="Helvetica"/>
                                <w:b/>
                                <w:bCs/>
                                <w:color w:val="0079C1"/>
                                <w:kern w:val="24"/>
                                <w:sz w:val="32"/>
                                <w:szCs w:val="32"/>
                              </w:rPr>
                              <w:t>homes</w:t>
                            </w:r>
                            <w:proofErr w:type="gramEnd"/>
                            <w:r w:rsidRPr="006625DD">
                              <w:rPr>
                                <w:rFonts w:asciiTheme="minorHAnsi" w:hAnsiTheme="minorHAnsi" w:cs="Helvetica"/>
                                <w:color w:val="0079C1"/>
                                <w:kern w:val="24"/>
                                <w:sz w:val="32"/>
                                <w:szCs w:val="32"/>
                              </w:rPr>
                              <w:br/>
                            </w:r>
                            <w:r w:rsidRPr="006625DD">
                              <w:rPr>
                                <w:rFonts w:asciiTheme="minorHAnsi" w:hAnsiTheme="minorHAnsi" w:cs="Helvetica"/>
                                <w:i/>
                                <w:iCs/>
                                <w:color w:val="0079C1"/>
                                <w:kern w:val="24"/>
                                <w:sz w:val="32"/>
                                <w:szCs w:val="32"/>
                              </w:rPr>
                              <w:t>have radon exposures above the current EPA action level.</w:t>
                            </w:r>
                          </w:p>
                          <w:p w:rsidR="00946C2E" w:rsidRDefault="00946C2E" w:rsidP="006625DD">
                            <w:pPr>
                              <w:pStyle w:val="NormalWeb"/>
                              <w:spacing w:after="0" w:line="360" w:lineRule="auto"/>
                              <w:jc w:val="center"/>
                            </w:pPr>
                            <w:r w:rsidRPr="006625DD">
                              <w:rPr>
                                <w:rFonts w:asciiTheme="minorHAnsi" w:hAnsiTheme="minorHAnsi" w:cs="Helvetica"/>
                                <w:b/>
                                <w:bCs/>
                                <w:color w:val="0079C1"/>
                                <w:kern w:val="24"/>
                                <w:sz w:val="32"/>
                                <w:szCs w:val="32"/>
                              </w:rPr>
                              <w:t xml:space="preserve">Lung cancer </w:t>
                            </w:r>
                            <w:r w:rsidRPr="006625DD">
                              <w:rPr>
                                <w:rFonts w:asciiTheme="minorHAnsi" w:hAnsiTheme="minorHAnsi" w:cs="Helvetica"/>
                                <w:b/>
                                <w:bCs/>
                                <w:color w:val="0079C1"/>
                                <w:kern w:val="24"/>
                                <w:sz w:val="32"/>
                                <w:szCs w:val="32"/>
                              </w:rPr>
                              <w:br/>
                            </w:r>
                            <w:r w:rsidRPr="006625DD">
                              <w:rPr>
                                <w:rFonts w:asciiTheme="minorHAnsi" w:hAnsiTheme="minorHAnsi" w:cs="Helvetica"/>
                                <w:i/>
                                <w:iCs/>
                                <w:color w:val="0079C1"/>
                                <w:kern w:val="24"/>
                                <w:sz w:val="32"/>
                                <w:szCs w:val="32"/>
                              </w:rPr>
                              <w:t>from radon exposure causes</w:t>
                            </w:r>
                            <w:r w:rsidRPr="006625DD">
                              <w:rPr>
                                <w:rFonts w:asciiTheme="minorHAnsi" w:hAnsiTheme="minorHAnsi" w:cs="Helvetica"/>
                                <w:i/>
                                <w:iCs/>
                                <w:color w:val="0079C1"/>
                                <w:kern w:val="24"/>
                                <w:sz w:val="32"/>
                                <w:szCs w:val="32"/>
                              </w:rPr>
                              <w:br/>
                            </w:r>
                            <w:r w:rsidRPr="006625DD">
                              <w:rPr>
                                <w:rFonts w:asciiTheme="minorHAnsi" w:hAnsiTheme="minorHAnsi" w:cs="Helvetica"/>
                                <w:b/>
                                <w:bCs/>
                                <w:color w:val="0079C1"/>
                                <w:kern w:val="24"/>
                                <w:sz w:val="32"/>
                                <w:szCs w:val="32"/>
                              </w:rPr>
                              <w:t>21,000 deaths</w:t>
                            </w:r>
                            <w:r w:rsidRPr="006625DD">
                              <w:rPr>
                                <w:rFonts w:asciiTheme="minorHAnsi" w:hAnsiTheme="minorHAnsi" w:cs="Helvetica"/>
                                <w:i/>
                                <w:iCs/>
                                <w:color w:val="0079C1"/>
                                <w:kern w:val="24"/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rFonts w:ascii="Helvetica" w:hAnsi="Helvetica" w:cs="Helvetica"/>
                                <w:i/>
                                <w:iCs/>
                                <w:color w:val="000000" w:themeColor="dark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dk1">
                                      <w14:satOff w14:val="0"/>
                                      <w14:lumOff w14:val="0"/>
                                    </w14:schemeClr>
                                  </w14:solidFill>
                                </w14:textFill>
                              </w:rPr>
                              <w:t>in the U.S. each year.</w:t>
                            </w:r>
                          </w:p>
                        </w:txbxContent>
                      </wps:txbx>
                      <wps:bodyPr spcFirstLastPara="0" vert="horz" wrap="square" lIns="91440" tIns="91440" rIns="91440" bIns="91440" numCol="1" spcCol="127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8" style="position:absolute;margin-left:196pt;margin-top:14.2pt;width:183.05pt;height:239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" fillcolor="#d9d9d9" strokecolor="#e5b8b7 [1301]">
                <v:fill opacity="59110f"/>
                <v:stroke opacity="59110f"/>
                <v:textbox inset=",7.2pt,,7.2pt">
                  <w:txbxContent>
                    <w:p w:rsidR="00946C2E" w:rsidRPr="006625DD" w:rsidRDefault="00946C2E" w:rsidP="006625DD">
                      <w:pPr>
                        <w:pStyle w:val="NormalWeb"/>
                        <w:spacing w:after="0" w:line="360" w:lineRule="auto"/>
                        <w:jc w:val="center"/>
                        <w:rPr>
                          <w:rFonts w:asciiTheme="minorHAnsi" w:hAnsiTheme="minorHAnsi"/>
                          <w:color w:val="0079C1"/>
                          <w:sz w:val="32"/>
                          <w:szCs w:val="32"/>
                        </w:rPr>
                      </w:pPr>
                      <w:r w:rsidRPr="006625DD">
                        <w:rPr>
                          <w:rFonts w:asciiTheme="minorHAnsi" w:hAnsiTheme="minorHAnsi" w:cs="Helvetica"/>
                          <w:b/>
                          <w:bCs/>
                          <w:color w:val="0079C1"/>
                          <w:kern w:val="24"/>
                          <w:sz w:val="32"/>
                          <w:szCs w:val="32"/>
                        </w:rPr>
                        <w:t xml:space="preserve">6.8 million </w:t>
                      </w:r>
                      <w:proofErr w:type="gramStart"/>
                      <w:r w:rsidRPr="006625DD">
                        <w:rPr>
                          <w:rFonts w:asciiTheme="minorHAnsi" w:hAnsiTheme="minorHAnsi" w:cs="Helvetica"/>
                          <w:b/>
                          <w:bCs/>
                          <w:color w:val="0079C1"/>
                          <w:kern w:val="24"/>
                          <w:sz w:val="32"/>
                          <w:szCs w:val="32"/>
                        </w:rPr>
                        <w:t>homes</w:t>
                      </w:r>
                      <w:proofErr w:type="gramEnd"/>
                      <w:r w:rsidRPr="006625DD">
                        <w:rPr>
                          <w:rFonts w:asciiTheme="minorHAnsi" w:hAnsiTheme="minorHAnsi" w:cs="Helvetica"/>
                          <w:color w:val="0079C1"/>
                          <w:kern w:val="24"/>
                          <w:sz w:val="32"/>
                          <w:szCs w:val="32"/>
                        </w:rPr>
                        <w:br/>
                      </w:r>
                      <w:r w:rsidRPr="006625DD">
                        <w:rPr>
                          <w:rFonts w:asciiTheme="minorHAnsi" w:hAnsiTheme="minorHAnsi" w:cs="Helvetica"/>
                          <w:i/>
                          <w:iCs/>
                          <w:color w:val="0079C1"/>
                          <w:kern w:val="24"/>
                          <w:sz w:val="32"/>
                          <w:szCs w:val="32"/>
                        </w:rPr>
                        <w:t>have radon exposures above the current EPA action level.</w:t>
                      </w:r>
                    </w:p>
                    <w:p w:rsidR="00946C2E" w:rsidRDefault="00946C2E" w:rsidP="006625DD">
                      <w:pPr>
                        <w:pStyle w:val="NormalWeb"/>
                        <w:spacing w:after="0" w:line="360" w:lineRule="auto"/>
                        <w:jc w:val="center"/>
                      </w:pPr>
                      <w:r w:rsidRPr="006625DD">
                        <w:rPr>
                          <w:rFonts w:asciiTheme="minorHAnsi" w:hAnsiTheme="minorHAnsi" w:cs="Helvetica"/>
                          <w:b/>
                          <w:bCs/>
                          <w:color w:val="0079C1"/>
                          <w:kern w:val="24"/>
                          <w:sz w:val="32"/>
                          <w:szCs w:val="32"/>
                        </w:rPr>
                        <w:t xml:space="preserve">Lung cancer </w:t>
                      </w:r>
                      <w:r w:rsidRPr="006625DD">
                        <w:rPr>
                          <w:rFonts w:asciiTheme="minorHAnsi" w:hAnsiTheme="minorHAnsi" w:cs="Helvetica"/>
                          <w:b/>
                          <w:bCs/>
                          <w:color w:val="0079C1"/>
                          <w:kern w:val="24"/>
                          <w:sz w:val="32"/>
                          <w:szCs w:val="32"/>
                        </w:rPr>
                        <w:br/>
                      </w:r>
                      <w:r w:rsidRPr="006625DD">
                        <w:rPr>
                          <w:rFonts w:asciiTheme="minorHAnsi" w:hAnsiTheme="minorHAnsi" w:cs="Helvetica"/>
                          <w:i/>
                          <w:iCs/>
                          <w:color w:val="0079C1"/>
                          <w:kern w:val="24"/>
                          <w:sz w:val="32"/>
                          <w:szCs w:val="32"/>
                        </w:rPr>
                        <w:t>from radon exposure causes</w:t>
                      </w:r>
                      <w:r w:rsidRPr="006625DD">
                        <w:rPr>
                          <w:rFonts w:asciiTheme="minorHAnsi" w:hAnsiTheme="minorHAnsi" w:cs="Helvetica"/>
                          <w:i/>
                          <w:iCs/>
                          <w:color w:val="0079C1"/>
                          <w:kern w:val="24"/>
                          <w:sz w:val="32"/>
                          <w:szCs w:val="32"/>
                        </w:rPr>
                        <w:br/>
                      </w:r>
                      <w:r w:rsidRPr="006625DD">
                        <w:rPr>
                          <w:rFonts w:asciiTheme="minorHAnsi" w:hAnsiTheme="minorHAnsi" w:cs="Helvetica"/>
                          <w:b/>
                          <w:bCs/>
                          <w:color w:val="0079C1"/>
                          <w:kern w:val="24"/>
                          <w:sz w:val="32"/>
                          <w:szCs w:val="32"/>
                        </w:rPr>
                        <w:t>21,000 deaths</w:t>
                      </w:r>
                      <w:r w:rsidRPr="006625DD">
                        <w:rPr>
                          <w:rFonts w:asciiTheme="minorHAnsi" w:hAnsiTheme="minorHAnsi" w:cs="Helvetica"/>
                          <w:i/>
                          <w:iCs/>
                          <w:color w:val="0079C1"/>
                          <w:kern w:val="24"/>
                          <w:sz w:val="32"/>
                          <w:szCs w:val="32"/>
                        </w:rPr>
                        <w:br/>
                      </w:r>
                      <w:r>
                        <w:rPr>
                          <w:rFonts w:ascii="Helvetica" w:hAnsi="Helvetica" w:cs="Helvetica"/>
                          <w:i/>
                          <w:iCs/>
                          <w:color w:val="000000" w:themeColor="dark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dk1">
                                <w14:satOff w14:val="0"/>
                                <w14:lumOff w14:val="0"/>
                              </w14:schemeClr>
                            </w14:solidFill>
                          </w14:textFill>
                        </w:rPr>
                        <w:t>in the U.S. each year.</w:t>
                      </w:r>
                    </w:p>
                  </w:txbxContent>
                </v:textbox>
              </v:rect>
            </w:pict>
          </mc:Fallback>
        </mc:AlternateContent>
      </w:r>
      <w:r w:rsidRPr="00920E27">
        <w:rPr>
          <w:rFonts w:asciiTheme="minorHAnsi" w:eastAsiaTheme="minorHAnsi" w:hAnsiTheme="minorHAnsi" w:cstheme="minorBidi"/>
          <w:noProof/>
          <w:sz w:val="22"/>
          <w:szCs w:val="22"/>
          <w:rPrChange w:id="46" w:author="Goldschmidt, Michael" w:date="2016-05-19T11:20:00Z">
            <w:rPr>
              <w:rFonts w:asciiTheme="minorHAnsi" w:eastAsiaTheme="minorHAnsi" w:hAnsiTheme="minorHAnsi" w:cstheme="minorBidi"/>
              <w:noProof/>
              <w:sz w:val="22"/>
              <w:szCs w:val="22"/>
            </w:rPr>
          </w:rPrChange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622E79" wp14:editId="569DC5BA">
                <wp:simplePos x="0" y="0"/>
                <wp:positionH relativeFrom="column">
                  <wp:posOffset>20955</wp:posOffset>
                </wp:positionH>
                <wp:positionV relativeFrom="paragraph">
                  <wp:posOffset>180340</wp:posOffset>
                </wp:positionV>
                <wp:extent cx="2312035" cy="3042920"/>
                <wp:effectExtent l="0" t="0" r="12065" b="24130"/>
                <wp:wrapNone/>
                <wp:docPr id="10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035" cy="304292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90000"/>
                          </a:srgbClr>
                        </a:solidFill>
                      </wps:spPr>
                      <wps:style>
                        <a:lnRef idx="1">
                          <a:schemeClr val="accent2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2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2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txbx>
                        <w:txbxContent>
                          <w:p w:rsidR="00946C2E" w:rsidRPr="006625DD" w:rsidRDefault="00946C2E" w:rsidP="00946C2E">
                            <w:pPr>
                              <w:pStyle w:val="NormalWeb"/>
                              <w:spacing w:after="0" w:line="360" w:lineRule="auto"/>
                              <w:jc w:val="center"/>
                              <w:rPr>
                                <w:rFonts w:asciiTheme="minorHAnsi" w:hAnsiTheme="minorHAnsi"/>
                                <w:color w:val="0079C1"/>
                                <w:sz w:val="32"/>
                                <w:szCs w:val="32"/>
                              </w:rPr>
                            </w:pPr>
                            <w:r w:rsidRPr="006625DD">
                              <w:rPr>
                                <w:rFonts w:asciiTheme="minorHAnsi" w:hAnsiTheme="minorHAnsi" w:cs="Helvetica"/>
                                <w:b/>
                                <w:bCs/>
                                <w:color w:val="0079C1"/>
                                <w:kern w:val="24"/>
                                <w:sz w:val="32"/>
                                <w:szCs w:val="32"/>
                              </w:rPr>
                              <w:t>18,000 deaths</w:t>
                            </w:r>
                            <w:r w:rsidRPr="006625DD">
                              <w:rPr>
                                <w:rFonts w:asciiTheme="minorHAnsi" w:hAnsiTheme="minorHAnsi" w:cs="Helvetica"/>
                                <w:b/>
                                <w:bCs/>
                                <w:color w:val="0079C1"/>
                                <w:kern w:val="24"/>
                                <w:sz w:val="32"/>
                                <w:szCs w:val="32"/>
                              </w:rPr>
                              <w:br/>
                            </w:r>
                            <w:r w:rsidRPr="006625DD">
                              <w:rPr>
                                <w:rFonts w:asciiTheme="minorHAnsi" w:hAnsiTheme="minorHAnsi" w:cs="Helvetica"/>
                                <w:i/>
                                <w:iCs/>
                                <w:color w:val="0079C1"/>
                                <w:kern w:val="24"/>
                                <w:sz w:val="32"/>
                                <w:szCs w:val="32"/>
                              </w:rPr>
                              <w:t>related to injuries occur annually in U.S. homes.</w:t>
                            </w:r>
                          </w:p>
                          <w:p w:rsidR="00946C2E" w:rsidRPr="006625DD" w:rsidRDefault="00946C2E" w:rsidP="00946C2E">
                            <w:pPr>
                              <w:pStyle w:val="NormalWeb"/>
                              <w:spacing w:after="0" w:line="360" w:lineRule="auto"/>
                              <w:jc w:val="center"/>
                              <w:rPr>
                                <w:rFonts w:asciiTheme="minorHAnsi" w:hAnsiTheme="minorHAnsi"/>
                                <w:color w:val="0079C1"/>
                                <w:sz w:val="32"/>
                                <w:szCs w:val="32"/>
                              </w:rPr>
                            </w:pPr>
                            <w:r w:rsidRPr="006625DD">
                              <w:rPr>
                                <w:rFonts w:asciiTheme="minorHAnsi" w:hAnsiTheme="minorHAnsi" w:cs="Helvetica"/>
                                <w:b/>
                                <w:bCs/>
                                <w:color w:val="0079C1"/>
                                <w:kern w:val="24"/>
                                <w:sz w:val="32"/>
                                <w:szCs w:val="32"/>
                              </w:rPr>
                              <w:t>12 million nonfatal injuries</w:t>
                            </w:r>
                          </w:p>
                          <w:p w:rsidR="00946C2E" w:rsidRPr="006625DD" w:rsidRDefault="00946C2E" w:rsidP="00946C2E">
                            <w:pPr>
                              <w:pStyle w:val="NormalWeb"/>
                              <w:spacing w:after="0" w:line="360" w:lineRule="auto"/>
                              <w:jc w:val="center"/>
                              <w:rPr>
                                <w:rFonts w:asciiTheme="minorHAnsi" w:hAnsiTheme="minorHAnsi"/>
                                <w:color w:val="0079C1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6625DD">
                              <w:rPr>
                                <w:rFonts w:asciiTheme="minorHAnsi" w:hAnsiTheme="minorHAnsi" w:cs="Helvetica"/>
                                <w:i/>
                                <w:iCs/>
                                <w:color w:val="0079C1"/>
                                <w:kern w:val="24"/>
                                <w:sz w:val="32"/>
                                <w:szCs w:val="32"/>
                              </w:rPr>
                              <w:t>occur</w:t>
                            </w:r>
                            <w:proofErr w:type="gramEnd"/>
                            <w:r w:rsidRPr="006625DD">
                              <w:rPr>
                                <w:rFonts w:asciiTheme="minorHAnsi" w:hAnsiTheme="minorHAnsi" w:cs="Helvetica"/>
                                <w:i/>
                                <w:iCs/>
                                <w:color w:val="0079C1"/>
                                <w:kern w:val="24"/>
                                <w:sz w:val="32"/>
                                <w:szCs w:val="32"/>
                              </w:rPr>
                              <w:t xml:space="preserve"> annually in U.S. homes.</w:t>
                            </w:r>
                          </w:p>
                        </w:txbxContent>
                      </wps:txbx>
                      <wps:bodyPr spcFirstLastPara="0" vert="horz" wrap="square" lIns="91440" tIns="91440" rIns="91440" bIns="91440" numCol="1" spcCol="127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9" style="position:absolute;margin-left:1.65pt;margin-top:14.2pt;width:182.05pt;height:239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" fillcolor="#d9d9d9" strokecolor="#e5b8b7 [1301]">
                <v:fill opacity="59110f"/>
                <v:stroke opacity="59110f"/>
                <v:textbox inset=",7.2pt,,7.2pt">
                  <w:txbxContent>
                    <w:p w:rsidR="00946C2E" w:rsidRPr="006625DD" w:rsidRDefault="00946C2E" w:rsidP="00946C2E">
                      <w:pPr>
                        <w:pStyle w:val="NormalWeb"/>
                        <w:spacing w:after="0" w:line="360" w:lineRule="auto"/>
                        <w:jc w:val="center"/>
                        <w:rPr>
                          <w:rFonts w:asciiTheme="minorHAnsi" w:hAnsiTheme="minorHAnsi"/>
                          <w:color w:val="0079C1"/>
                          <w:sz w:val="32"/>
                          <w:szCs w:val="32"/>
                        </w:rPr>
                      </w:pPr>
                      <w:r w:rsidRPr="006625DD">
                        <w:rPr>
                          <w:rFonts w:asciiTheme="minorHAnsi" w:hAnsiTheme="minorHAnsi" w:cs="Helvetica"/>
                          <w:b/>
                          <w:bCs/>
                          <w:color w:val="0079C1"/>
                          <w:kern w:val="24"/>
                          <w:sz w:val="32"/>
                          <w:szCs w:val="32"/>
                        </w:rPr>
                        <w:t>18,000 deaths</w:t>
                      </w:r>
                      <w:r w:rsidRPr="006625DD">
                        <w:rPr>
                          <w:rFonts w:asciiTheme="minorHAnsi" w:hAnsiTheme="minorHAnsi" w:cs="Helvetica"/>
                          <w:b/>
                          <w:bCs/>
                          <w:color w:val="0079C1"/>
                          <w:kern w:val="24"/>
                          <w:sz w:val="32"/>
                          <w:szCs w:val="32"/>
                        </w:rPr>
                        <w:br/>
                      </w:r>
                      <w:r w:rsidRPr="006625DD">
                        <w:rPr>
                          <w:rFonts w:asciiTheme="minorHAnsi" w:hAnsiTheme="minorHAnsi" w:cs="Helvetica"/>
                          <w:i/>
                          <w:iCs/>
                          <w:color w:val="0079C1"/>
                          <w:kern w:val="24"/>
                          <w:sz w:val="32"/>
                          <w:szCs w:val="32"/>
                        </w:rPr>
                        <w:t>related to injuries occur annually in U.S. homes.</w:t>
                      </w:r>
                    </w:p>
                    <w:p w:rsidR="00946C2E" w:rsidRPr="006625DD" w:rsidRDefault="00946C2E" w:rsidP="00946C2E">
                      <w:pPr>
                        <w:pStyle w:val="NormalWeb"/>
                        <w:spacing w:after="0" w:line="360" w:lineRule="auto"/>
                        <w:jc w:val="center"/>
                        <w:rPr>
                          <w:rFonts w:asciiTheme="minorHAnsi" w:hAnsiTheme="minorHAnsi"/>
                          <w:color w:val="0079C1"/>
                          <w:sz w:val="32"/>
                          <w:szCs w:val="32"/>
                        </w:rPr>
                      </w:pPr>
                      <w:r w:rsidRPr="006625DD">
                        <w:rPr>
                          <w:rFonts w:asciiTheme="minorHAnsi" w:hAnsiTheme="minorHAnsi" w:cs="Helvetica"/>
                          <w:b/>
                          <w:bCs/>
                          <w:color w:val="0079C1"/>
                          <w:kern w:val="24"/>
                          <w:sz w:val="32"/>
                          <w:szCs w:val="32"/>
                        </w:rPr>
                        <w:t>12 million nonfatal injuries</w:t>
                      </w:r>
                    </w:p>
                    <w:p w:rsidR="00946C2E" w:rsidRPr="006625DD" w:rsidRDefault="00946C2E" w:rsidP="00946C2E">
                      <w:pPr>
                        <w:pStyle w:val="NormalWeb"/>
                        <w:spacing w:after="0" w:line="360" w:lineRule="auto"/>
                        <w:jc w:val="center"/>
                        <w:rPr>
                          <w:rFonts w:asciiTheme="minorHAnsi" w:hAnsiTheme="minorHAnsi"/>
                          <w:color w:val="0079C1"/>
                          <w:sz w:val="32"/>
                          <w:szCs w:val="32"/>
                        </w:rPr>
                      </w:pPr>
                      <w:proofErr w:type="gramStart"/>
                      <w:r w:rsidRPr="006625DD">
                        <w:rPr>
                          <w:rFonts w:asciiTheme="minorHAnsi" w:hAnsiTheme="minorHAnsi" w:cs="Helvetica"/>
                          <w:i/>
                          <w:iCs/>
                          <w:color w:val="0079C1"/>
                          <w:kern w:val="24"/>
                          <w:sz w:val="32"/>
                          <w:szCs w:val="32"/>
                        </w:rPr>
                        <w:t>occur</w:t>
                      </w:r>
                      <w:proofErr w:type="gramEnd"/>
                      <w:r w:rsidRPr="006625DD">
                        <w:rPr>
                          <w:rFonts w:asciiTheme="minorHAnsi" w:hAnsiTheme="minorHAnsi" w:cs="Helvetica"/>
                          <w:i/>
                          <w:iCs/>
                          <w:color w:val="0079C1"/>
                          <w:kern w:val="24"/>
                          <w:sz w:val="32"/>
                          <w:szCs w:val="32"/>
                        </w:rPr>
                        <w:t xml:space="preserve"> annually in U.S. homes.</w:t>
                      </w:r>
                    </w:p>
                  </w:txbxContent>
                </v:textbox>
              </v:rect>
            </w:pict>
          </mc:Fallback>
        </mc:AlternateContent>
      </w:r>
      <w:r w:rsidRPr="00920E27">
        <w:rPr>
          <w:rFonts w:asciiTheme="minorHAnsi" w:eastAsiaTheme="minorHAnsi" w:hAnsiTheme="minorHAnsi" w:cstheme="minorBidi"/>
          <w:noProof/>
          <w:sz w:val="22"/>
          <w:szCs w:val="22"/>
          <w:rPrChange w:id="47" w:author="Goldschmidt, Michael" w:date="2016-05-19T11:20:00Z">
            <w:rPr>
              <w:rFonts w:asciiTheme="minorHAnsi" w:eastAsiaTheme="minorHAnsi" w:hAnsiTheme="minorHAnsi" w:cstheme="minorBidi"/>
              <w:noProof/>
              <w:sz w:val="22"/>
              <w:szCs w:val="22"/>
            </w:rPr>
          </w:rPrChange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B74E61" wp14:editId="7C46C8F5">
                <wp:simplePos x="0" y="0"/>
                <wp:positionH relativeFrom="column">
                  <wp:posOffset>-680085</wp:posOffset>
                </wp:positionH>
                <wp:positionV relativeFrom="paragraph">
                  <wp:posOffset>180340</wp:posOffset>
                </wp:positionV>
                <wp:extent cx="2312035" cy="3042920"/>
                <wp:effectExtent l="0" t="0" r="12065" b="24130"/>
                <wp:wrapSquare wrapText="bothSides"/>
                <wp:docPr id="20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035" cy="304292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90000"/>
                          </a:srgbClr>
                        </a:solidFill>
                      </wps:spPr>
                      <wps:style>
                        <a:lnRef idx="1">
                          <a:schemeClr val="accent2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2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2">
                            <a:alpha val="90000"/>
                            <a:tint val="4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txbx>
                        <w:txbxContent>
                          <w:p w:rsidR="00946C2E" w:rsidRPr="006625DD" w:rsidRDefault="00946C2E" w:rsidP="00946C2E">
                            <w:pPr>
                              <w:pStyle w:val="NormalWeb"/>
                              <w:spacing w:after="0" w:line="360" w:lineRule="auto"/>
                              <w:contextualSpacing/>
                              <w:jc w:val="center"/>
                              <w:rPr>
                                <w:rFonts w:asciiTheme="minorHAnsi" w:hAnsiTheme="minorHAnsi"/>
                                <w:color w:val="0079C1"/>
                                <w:sz w:val="32"/>
                                <w:szCs w:val="32"/>
                              </w:rPr>
                            </w:pPr>
                            <w:r w:rsidRPr="006625DD">
                              <w:rPr>
                                <w:rFonts w:asciiTheme="minorHAnsi" w:hAnsiTheme="minorHAnsi" w:cs="Helvetica"/>
                                <w:b/>
                                <w:bCs/>
                                <w:color w:val="0079C1"/>
                                <w:kern w:val="24"/>
                                <w:sz w:val="32"/>
                                <w:szCs w:val="32"/>
                              </w:rPr>
                              <w:t>24 million homes</w:t>
                            </w:r>
                            <w:r w:rsidRPr="006625DD">
                              <w:rPr>
                                <w:rFonts w:asciiTheme="minorHAnsi" w:hAnsiTheme="minorHAnsi" w:cs="Helvetica"/>
                                <w:b/>
                                <w:bCs/>
                                <w:color w:val="0079C1"/>
                                <w:kern w:val="24"/>
                                <w:sz w:val="32"/>
                                <w:szCs w:val="32"/>
                              </w:rPr>
                              <w:br/>
                            </w:r>
                            <w:r w:rsidRPr="006625DD">
                              <w:rPr>
                                <w:rFonts w:asciiTheme="minorHAnsi" w:hAnsiTheme="minorHAnsi" w:cs="Helvetica"/>
                                <w:i/>
                                <w:iCs/>
                                <w:color w:val="0079C1"/>
                                <w:kern w:val="24"/>
                                <w:sz w:val="32"/>
                                <w:szCs w:val="32"/>
                              </w:rPr>
                              <w:t>have significant lead-based paint hazards, as measured by dust wipes.</w:t>
                            </w:r>
                          </w:p>
                          <w:p w:rsidR="00946C2E" w:rsidRPr="006625DD" w:rsidRDefault="00946C2E" w:rsidP="00946C2E">
                            <w:pPr>
                              <w:pStyle w:val="NormalWeb"/>
                              <w:spacing w:after="0" w:line="360" w:lineRule="auto"/>
                              <w:contextualSpacing/>
                              <w:jc w:val="center"/>
                              <w:rPr>
                                <w:rFonts w:asciiTheme="minorHAnsi" w:hAnsiTheme="minorHAnsi"/>
                                <w:color w:val="0079C1"/>
                                <w:sz w:val="32"/>
                                <w:szCs w:val="32"/>
                              </w:rPr>
                            </w:pPr>
                            <w:r w:rsidRPr="006625DD">
                              <w:rPr>
                                <w:rFonts w:asciiTheme="minorHAnsi" w:hAnsiTheme="minorHAnsi" w:cs="Helvetica"/>
                                <w:b/>
                                <w:bCs/>
                                <w:color w:val="0079C1"/>
                                <w:kern w:val="24"/>
                                <w:sz w:val="32"/>
                                <w:szCs w:val="32"/>
                              </w:rPr>
                              <w:t>Lead poisoning</w:t>
                            </w:r>
                          </w:p>
                          <w:p w:rsidR="00946C2E" w:rsidRPr="006625DD" w:rsidRDefault="00703AF6" w:rsidP="00946C2E">
                            <w:pPr>
                              <w:pStyle w:val="NormalWeb"/>
                              <w:spacing w:after="0" w:line="360" w:lineRule="auto"/>
                              <w:contextualSpacing/>
                              <w:jc w:val="center"/>
                              <w:rPr>
                                <w:rFonts w:asciiTheme="minorHAnsi" w:hAnsiTheme="minorHAnsi"/>
                                <w:color w:val="0079C1"/>
                                <w:sz w:val="32"/>
                                <w:szCs w:val="32"/>
                              </w:rPr>
                            </w:pPr>
                            <w:proofErr w:type="gramStart"/>
                            <w:ins w:id="48" w:author="Goldschmidt, Michael" w:date="2016-05-19T11:32:00Z">
                              <w:r>
                                <w:rPr>
                                  <w:rFonts w:asciiTheme="minorHAnsi" w:hAnsiTheme="minorHAnsi" w:cs="Helvetica"/>
                                  <w:i/>
                                  <w:iCs/>
                                  <w:color w:val="0079C1"/>
                                  <w:kern w:val="24"/>
                                  <w:sz w:val="32"/>
                                  <w:szCs w:val="32"/>
                                </w:rPr>
                                <w:t>e</w:t>
                              </w:r>
                            </w:ins>
                            <w:proofErr w:type="gramEnd"/>
                            <w:del w:id="49" w:author="Goldschmidt, Michael" w:date="2016-05-19T11:32:00Z">
                              <w:r w:rsidR="00946C2E" w:rsidRPr="006625DD" w:rsidDel="00703AF6">
                                <w:rPr>
                                  <w:rFonts w:asciiTheme="minorHAnsi" w:hAnsiTheme="minorHAnsi" w:cs="Helvetica"/>
                                  <w:i/>
                                  <w:iCs/>
                                  <w:color w:val="0079C1"/>
                                  <w:kern w:val="24"/>
                                  <w:sz w:val="32"/>
                                  <w:szCs w:val="32"/>
                                </w:rPr>
                                <w:delText>a</w:delText>
                              </w:r>
                            </w:del>
                            <w:r w:rsidR="00946C2E" w:rsidRPr="006625DD">
                              <w:rPr>
                                <w:rFonts w:asciiTheme="minorHAnsi" w:hAnsiTheme="minorHAnsi" w:cs="Helvetica"/>
                                <w:i/>
                                <w:iCs/>
                                <w:color w:val="0079C1"/>
                                <w:kern w:val="24"/>
                                <w:sz w:val="32"/>
                                <w:szCs w:val="32"/>
                              </w:rPr>
                              <w:t>ffects</w:t>
                            </w:r>
                          </w:p>
                          <w:p w:rsidR="00946C2E" w:rsidRPr="006625DD" w:rsidRDefault="00946C2E" w:rsidP="00946C2E">
                            <w:pPr>
                              <w:pStyle w:val="NormalWeb"/>
                              <w:spacing w:after="0" w:line="360" w:lineRule="auto"/>
                              <w:contextualSpacing/>
                              <w:jc w:val="center"/>
                              <w:rPr>
                                <w:rFonts w:asciiTheme="minorHAnsi" w:hAnsiTheme="minorHAnsi"/>
                                <w:color w:val="0079C1"/>
                                <w:sz w:val="32"/>
                                <w:szCs w:val="32"/>
                              </w:rPr>
                            </w:pPr>
                            <w:r w:rsidRPr="006625DD">
                              <w:rPr>
                                <w:rFonts w:asciiTheme="minorHAnsi" w:hAnsiTheme="minorHAnsi" w:cs="Helvetica"/>
                                <w:b/>
                                <w:bCs/>
                                <w:color w:val="0079C1"/>
                                <w:kern w:val="24"/>
                                <w:sz w:val="32"/>
                                <w:szCs w:val="32"/>
                              </w:rPr>
                              <w:t>535,000</w:t>
                            </w:r>
                            <w:r w:rsidRPr="006625DD">
                              <w:rPr>
                                <w:rFonts w:asciiTheme="minorHAnsi" w:hAnsiTheme="minorHAnsi" w:cs="Helvetica"/>
                                <w:b/>
                                <w:bCs/>
                                <w:color w:val="0079C1"/>
                                <w:kern w:val="24"/>
                                <w:sz w:val="32"/>
                                <w:szCs w:val="32"/>
                              </w:rPr>
                              <w:br/>
                            </w:r>
                            <w:r w:rsidRPr="006625DD">
                              <w:rPr>
                                <w:rFonts w:asciiTheme="minorHAnsi" w:hAnsiTheme="minorHAnsi" w:cs="Helvetica"/>
                                <w:i/>
                                <w:iCs/>
                                <w:color w:val="0079C1"/>
                                <w:kern w:val="24"/>
                                <w:sz w:val="32"/>
                                <w:szCs w:val="32"/>
                              </w:rPr>
                              <w:t>U.S. children ages 1-5</w:t>
                            </w:r>
                          </w:p>
                        </w:txbxContent>
                      </wps:txbx>
                      <wps:bodyPr spcFirstLastPara="0" vert="horz" wrap="square" lIns="91440" tIns="91440" rIns="91440" bIns="91440" numCol="1" spcCol="127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0" style="position:absolute;margin-left:-53.55pt;margin-top:14.2pt;width:182.05pt;height:239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" fillcolor="#d9d9d9" strokecolor="#e5b8b7 [1301]">
                <v:fill opacity="59110f"/>
                <v:stroke opacity="59110f"/>
                <v:textbox inset=",7.2pt,,7.2pt">
                  <w:txbxContent>
                    <w:p w:rsidR="00946C2E" w:rsidRPr="006625DD" w:rsidRDefault="00946C2E" w:rsidP="00946C2E">
                      <w:pPr>
                        <w:pStyle w:val="NormalWeb"/>
                        <w:spacing w:after="0" w:line="360" w:lineRule="auto"/>
                        <w:contextualSpacing/>
                        <w:jc w:val="center"/>
                        <w:rPr>
                          <w:rFonts w:asciiTheme="minorHAnsi" w:hAnsiTheme="minorHAnsi"/>
                          <w:color w:val="0079C1"/>
                          <w:sz w:val="32"/>
                          <w:szCs w:val="32"/>
                        </w:rPr>
                      </w:pPr>
                      <w:r w:rsidRPr="006625DD">
                        <w:rPr>
                          <w:rFonts w:asciiTheme="minorHAnsi" w:hAnsiTheme="minorHAnsi" w:cs="Helvetica"/>
                          <w:b/>
                          <w:bCs/>
                          <w:color w:val="0079C1"/>
                          <w:kern w:val="24"/>
                          <w:sz w:val="32"/>
                          <w:szCs w:val="32"/>
                        </w:rPr>
                        <w:t>24 million homes</w:t>
                      </w:r>
                      <w:r w:rsidRPr="006625DD">
                        <w:rPr>
                          <w:rFonts w:asciiTheme="minorHAnsi" w:hAnsiTheme="minorHAnsi" w:cs="Helvetica"/>
                          <w:b/>
                          <w:bCs/>
                          <w:color w:val="0079C1"/>
                          <w:kern w:val="24"/>
                          <w:sz w:val="32"/>
                          <w:szCs w:val="32"/>
                        </w:rPr>
                        <w:br/>
                      </w:r>
                      <w:r w:rsidRPr="006625DD">
                        <w:rPr>
                          <w:rFonts w:asciiTheme="minorHAnsi" w:hAnsiTheme="minorHAnsi" w:cs="Helvetica"/>
                          <w:i/>
                          <w:iCs/>
                          <w:color w:val="0079C1"/>
                          <w:kern w:val="24"/>
                          <w:sz w:val="32"/>
                          <w:szCs w:val="32"/>
                        </w:rPr>
                        <w:t>have significant lead-based paint hazards, as measured by dust wipes.</w:t>
                      </w:r>
                    </w:p>
                    <w:p w:rsidR="00946C2E" w:rsidRPr="006625DD" w:rsidRDefault="00946C2E" w:rsidP="00946C2E">
                      <w:pPr>
                        <w:pStyle w:val="NormalWeb"/>
                        <w:spacing w:after="0" w:line="360" w:lineRule="auto"/>
                        <w:contextualSpacing/>
                        <w:jc w:val="center"/>
                        <w:rPr>
                          <w:rFonts w:asciiTheme="minorHAnsi" w:hAnsiTheme="minorHAnsi"/>
                          <w:color w:val="0079C1"/>
                          <w:sz w:val="32"/>
                          <w:szCs w:val="32"/>
                        </w:rPr>
                      </w:pPr>
                      <w:r w:rsidRPr="006625DD">
                        <w:rPr>
                          <w:rFonts w:asciiTheme="minorHAnsi" w:hAnsiTheme="minorHAnsi" w:cs="Helvetica"/>
                          <w:b/>
                          <w:bCs/>
                          <w:color w:val="0079C1"/>
                          <w:kern w:val="24"/>
                          <w:sz w:val="32"/>
                          <w:szCs w:val="32"/>
                        </w:rPr>
                        <w:t>Lead poisoning</w:t>
                      </w:r>
                    </w:p>
                    <w:p w:rsidR="00946C2E" w:rsidRPr="006625DD" w:rsidRDefault="00703AF6" w:rsidP="00946C2E">
                      <w:pPr>
                        <w:pStyle w:val="NormalWeb"/>
                        <w:spacing w:after="0" w:line="360" w:lineRule="auto"/>
                        <w:contextualSpacing/>
                        <w:jc w:val="center"/>
                        <w:rPr>
                          <w:rFonts w:asciiTheme="minorHAnsi" w:hAnsiTheme="minorHAnsi"/>
                          <w:color w:val="0079C1"/>
                          <w:sz w:val="32"/>
                          <w:szCs w:val="32"/>
                        </w:rPr>
                      </w:pPr>
                      <w:proofErr w:type="gramStart"/>
                      <w:ins w:id="80" w:author="Goldschmidt, Michael" w:date="2016-05-19T11:32:00Z">
                        <w:r>
                          <w:rPr>
                            <w:rFonts w:asciiTheme="minorHAnsi" w:hAnsiTheme="minorHAnsi" w:cs="Helvetica"/>
                            <w:i/>
                            <w:iCs/>
                            <w:color w:val="0079C1"/>
                            <w:kern w:val="24"/>
                            <w:sz w:val="32"/>
                            <w:szCs w:val="32"/>
                          </w:rPr>
                          <w:t>e</w:t>
                        </w:r>
                      </w:ins>
                      <w:proofErr w:type="gramEnd"/>
                      <w:del w:id="81" w:author="Goldschmidt, Michael" w:date="2016-05-19T11:32:00Z">
                        <w:r w:rsidR="00946C2E" w:rsidRPr="006625DD" w:rsidDel="00703AF6">
                          <w:rPr>
                            <w:rFonts w:asciiTheme="minorHAnsi" w:hAnsiTheme="minorHAnsi" w:cs="Helvetica"/>
                            <w:i/>
                            <w:iCs/>
                            <w:color w:val="0079C1"/>
                            <w:kern w:val="24"/>
                            <w:sz w:val="32"/>
                            <w:szCs w:val="32"/>
                          </w:rPr>
                          <w:delText>a</w:delText>
                        </w:r>
                      </w:del>
                      <w:r w:rsidR="00946C2E" w:rsidRPr="006625DD">
                        <w:rPr>
                          <w:rFonts w:asciiTheme="minorHAnsi" w:hAnsiTheme="minorHAnsi" w:cs="Helvetica"/>
                          <w:i/>
                          <w:iCs/>
                          <w:color w:val="0079C1"/>
                          <w:kern w:val="24"/>
                          <w:sz w:val="32"/>
                          <w:szCs w:val="32"/>
                        </w:rPr>
                        <w:t>ffects</w:t>
                      </w:r>
                    </w:p>
                    <w:p w:rsidR="00946C2E" w:rsidRPr="006625DD" w:rsidRDefault="00946C2E" w:rsidP="00946C2E">
                      <w:pPr>
                        <w:pStyle w:val="NormalWeb"/>
                        <w:spacing w:after="0" w:line="360" w:lineRule="auto"/>
                        <w:contextualSpacing/>
                        <w:jc w:val="center"/>
                        <w:rPr>
                          <w:rFonts w:asciiTheme="minorHAnsi" w:hAnsiTheme="minorHAnsi"/>
                          <w:color w:val="0079C1"/>
                          <w:sz w:val="32"/>
                          <w:szCs w:val="32"/>
                        </w:rPr>
                      </w:pPr>
                      <w:r w:rsidRPr="006625DD">
                        <w:rPr>
                          <w:rFonts w:asciiTheme="minorHAnsi" w:hAnsiTheme="minorHAnsi" w:cs="Helvetica"/>
                          <w:b/>
                          <w:bCs/>
                          <w:color w:val="0079C1"/>
                          <w:kern w:val="24"/>
                          <w:sz w:val="32"/>
                          <w:szCs w:val="32"/>
                        </w:rPr>
                        <w:t>535,000</w:t>
                      </w:r>
                      <w:r w:rsidRPr="006625DD">
                        <w:rPr>
                          <w:rFonts w:asciiTheme="minorHAnsi" w:hAnsiTheme="minorHAnsi" w:cs="Helvetica"/>
                          <w:b/>
                          <w:bCs/>
                          <w:color w:val="0079C1"/>
                          <w:kern w:val="24"/>
                          <w:sz w:val="32"/>
                          <w:szCs w:val="32"/>
                        </w:rPr>
                        <w:br/>
                      </w:r>
                      <w:r w:rsidRPr="006625DD">
                        <w:rPr>
                          <w:rFonts w:asciiTheme="minorHAnsi" w:hAnsiTheme="minorHAnsi" w:cs="Helvetica"/>
                          <w:i/>
                          <w:iCs/>
                          <w:color w:val="0079C1"/>
                          <w:kern w:val="24"/>
                          <w:sz w:val="32"/>
                          <w:szCs w:val="32"/>
                        </w:rPr>
                        <w:t>U.S. children ages 1-5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46C2E" w:rsidRPr="00703AF6" w:rsidRDefault="00946C2E" w:rsidP="00CD1ECD">
      <w:pPr>
        <w:pStyle w:val="NormalWeb"/>
        <w:shd w:val="clear" w:color="auto" w:fill="FFFFFF"/>
        <w:spacing w:line="240" w:lineRule="auto"/>
        <w:contextualSpacing/>
        <w:rPr>
          <w:rFonts w:asciiTheme="minorHAnsi" w:hAnsiTheme="minorHAnsi" w:cs="Helvetica"/>
          <w:sz w:val="24"/>
          <w:szCs w:val="24"/>
        </w:rPr>
      </w:pPr>
    </w:p>
    <w:p w:rsidR="00946C2E" w:rsidRPr="00703AF6" w:rsidRDefault="00946C2E" w:rsidP="00CD1ECD">
      <w:pPr>
        <w:pStyle w:val="NormalWeb"/>
        <w:shd w:val="clear" w:color="auto" w:fill="FFFFFF"/>
        <w:spacing w:line="240" w:lineRule="auto"/>
        <w:contextualSpacing/>
        <w:rPr>
          <w:rFonts w:asciiTheme="minorHAnsi" w:hAnsiTheme="minorHAnsi" w:cs="Helvetica"/>
          <w:sz w:val="24"/>
          <w:szCs w:val="24"/>
        </w:rPr>
      </w:pPr>
    </w:p>
    <w:p w:rsidR="00946C2E" w:rsidRPr="00703AF6" w:rsidRDefault="00946C2E" w:rsidP="00CD1ECD">
      <w:pPr>
        <w:pStyle w:val="NormalWeb"/>
        <w:shd w:val="clear" w:color="auto" w:fill="FFFFFF"/>
        <w:spacing w:line="240" w:lineRule="auto"/>
        <w:contextualSpacing/>
        <w:rPr>
          <w:rFonts w:asciiTheme="minorHAnsi" w:hAnsiTheme="minorHAnsi" w:cs="Helvetica"/>
          <w:sz w:val="24"/>
          <w:szCs w:val="24"/>
        </w:rPr>
      </w:pPr>
    </w:p>
    <w:p w:rsidR="00946C2E" w:rsidRPr="009A08EF" w:rsidRDefault="00946C2E" w:rsidP="00CD1ECD">
      <w:pPr>
        <w:pStyle w:val="NormalWeb"/>
        <w:shd w:val="clear" w:color="auto" w:fill="FFFFFF"/>
        <w:spacing w:line="240" w:lineRule="auto"/>
        <w:contextualSpacing/>
        <w:rPr>
          <w:rFonts w:asciiTheme="minorHAnsi" w:hAnsiTheme="minorHAnsi" w:cs="Helvetica"/>
          <w:sz w:val="24"/>
          <w:szCs w:val="24"/>
        </w:rPr>
      </w:pPr>
    </w:p>
    <w:p w:rsidR="00146672" w:rsidRDefault="00146672" w:rsidP="006625DD">
      <w:pPr>
        <w:pStyle w:val="NormalWeb"/>
        <w:shd w:val="clear" w:color="auto" w:fill="FFFFFF"/>
        <w:spacing w:line="240" w:lineRule="auto"/>
        <w:ind w:right="-450"/>
        <w:contextualSpacing/>
        <w:rPr>
          <w:ins w:id="50" w:author="Goldschmidt, Michael" w:date="2016-05-19T11:47:00Z"/>
          <w:rFonts w:asciiTheme="minorHAnsi" w:hAnsiTheme="minorHAnsi" w:cs="Helvetica"/>
          <w:sz w:val="24"/>
          <w:szCs w:val="24"/>
        </w:rPr>
      </w:pPr>
    </w:p>
    <w:p w:rsidR="00146672" w:rsidRDefault="00146672" w:rsidP="006625DD">
      <w:pPr>
        <w:pStyle w:val="NormalWeb"/>
        <w:shd w:val="clear" w:color="auto" w:fill="FFFFFF"/>
        <w:spacing w:line="240" w:lineRule="auto"/>
        <w:ind w:right="-450"/>
        <w:contextualSpacing/>
        <w:rPr>
          <w:ins w:id="51" w:author="Goldschmidt, Michael" w:date="2016-05-19T11:47:00Z"/>
          <w:rFonts w:asciiTheme="minorHAnsi" w:hAnsiTheme="minorHAnsi" w:cs="Helvetica"/>
          <w:sz w:val="24"/>
          <w:szCs w:val="24"/>
        </w:rPr>
      </w:pPr>
    </w:p>
    <w:p w:rsidR="00146672" w:rsidRDefault="00146672" w:rsidP="006625DD">
      <w:pPr>
        <w:pStyle w:val="NormalWeb"/>
        <w:shd w:val="clear" w:color="auto" w:fill="FFFFFF"/>
        <w:spacing w:line="240" w:lineRule="auto"/>
        <w:ind w:right="-450"/>
        <w:contextualSpacing/>
        <w:rPr>
          <w:ins w:id="52" w:author="Goldschmidt, Michael" w:date="2016-05-19T11:47:00Z"/>
          <w:rFonts w:asciiTheme="minorHAnsi" w:hAnsiTheme="minorHAnsi" w:cs="Helvetica"/>
          <w:sz w:val="24"/>
          <w:szCs w:val="24"/>
        </w:rPr>
      </w:pPr>
    </w:p>
    <w:p w:rsidR="00146672" w:rsidRDefault="00146672" w:rsidP="006625DD">
      <w:pPr>
        <w:pStyle w:val="NormalWeb"/>
        <w:shd w:val="clear" w:color="auto" w:fill="FFFFFF"/>
        <w:spacing w:line="240" w:lineRule="auto"/>
        <w:ind w:right="-450"/>
        <w:contextualSpacing/>
        <w:rPr>
          <w:ins w:id="53" w:author="Goldschmidt, Michael" w:date="2016-05-19T11:47:00Z"/>
          <w:rFonts w:asciiTheme="minorHAnsi" w:hAnsiTheme="minorHAnsi" w:cs="Helvetica"/>
          <w:sz w:val="24"/>
          <w:szCs w:val="24"/>
        </w:rPr>
      </w:pPr>
    </w:p>
    <w:p w:rsidR="00146672" w:rsidRDefault="00146672" w:rsidP="006625DD">
      <w:pPr>
        <w:pStyle w:val="NormalWeb"/>
        <w:shd w:val="clear" w:color="auto" w:fill="FFFFFF"/>
        <w:spacing w:line="240" w:lineRule="auto"/>
        <w:ind w:right="-450"/>
        <w:contextualSpacing/>
        <w:rPr>
          <w:ins w:id="54" w:author="Goldschmidt, Michael" w:date="2016-05-19T11:47:00Z"/>
          <w:rFonts w:asciiTheme="minorHAnsi" w:hAnsiTheme="minorHAnsi" w:cs="Helvetica"/>
          <w:sz w:val="24"/>
          <w:szCs w:val="24"/>
        </w:rPr>
      </w:pPr>
    </w:p>
    <w:p w:rsidR="00146672" w:rsidRDefault="00146672" w:rsidP="006625DD">
      <w:pPr>
        <w:pStyle w:val="NormalWeb"/>
        <w:shd w:val="clear" w:color="auto" w:fill="FFFFFF"/>
        <w:spacing w:line="240" w:lineRule="auto"/>
        <w:ind w:right="-450"/>
        <w:contextualSpacing/>
        <w:rPr>
          <w:ins w:id="55" w:author="Goldschmidt, Michael" w:date="2016-05-19T11:47:00Z"/>
          <w:rFonts w:asciiTheme="minorHAnsi" w:hAnsiTheme="minorHAnsi" w:cs="Helvetica"/>
          <w:sz w:val="24"/>
          <w:szCs w:val="24"/>
        </w:rPr>
      </w:pPr>
    </w:p>
    <w:p w:rsidR="00146672" w:rsidRDefault="00146672" w:rsidP="006625DD">
      <w:pPr>
        <w:pStyle w:val="NormalWeb"/>
        <w:shd w:val="clear" w:color="auto" w:fill="FFFFFF"/>
        <w:spacing w:line="240" w:lineRule="auto"/>
        <w:ind w:right="-450"/>
        <w:contextualSpacing/>
        <w:rPr>
          <w:ins w:id="56" w:author="Goldschmidt, Michael" w:date="2016-05-19T11:47:00Z"/>
          <w:rFonts w:asciiTheme="minorHAnsi" w:hAnsiTheme="minorHAnsi" w:cs="Helvetica"/>
          <w:sz w:val="24"/>
          <w:szCs w:val="24"/>
        </w:rPr>
      </w:pPr>
    </w:p>
    <w:p w:rsidR="00146672" w:rsidRDefault="00146672" w:rsidP="006625DD">
      <w:pPr>
        <w:pStyle w:val="NormalWeb"/>
        <w:shd w:val="clear" w:color="auto" w:fill="FFFFFF"/>
        <w:spacing w:line="240" w:lineRule="auto"/>
        <w:ind w:right="-450"/>
        <w:contextualSpacing/>
        <w:rPr>
          <w:ins w:id="57" w:author="Goldschmidt, Michael" w:date="2016-05-19T11:47:00Z"/>
          <w:rFonts w:asciiTheme="minorHAnsi" w:hAnsiTheme="minorHAnsi" w:cs="Helvetica"/>
          <w:sz w:val="24"/>
          <w:szCs w:val="24"/>
        </w:rPr>
      </w:pPr>
    </w:p>
    <w:p w:rsidR="00146672" w:rsidRDefault="00146672" w:rsidP="006625DD">
      <w:pPr>
        <w:pStyle w:val="NormalWeb"/>
        <w:shd w:val="clear" w:color="auto" w:fill="FFFFFF"/>
        <w:spacing w:line="240" w:lineRule="auto"/>
        <w:ind w:right="-450"/>
        <w:contextualSpacing/>
        <w:rPr>
          <w:ins w:id="58" w:author="Goldschmidt, Michael" w:date="2016-05-19T11:47:00Z"/>
          <w:rFonts w:asciiTheme="minorHAnsi" w:hAnsiTheme="minorHAnsi" w:cs="Helvetica"/>
          <w:sz w:val="24"/>
          <w:szCs w:val="24"/>
        </w:rPr>
      </w:pPr>
    </w:p>
    <w:p w:rsidR="00146672" w:rsidRDefault="00146672" w:rsidP="006625DD">
      <w:pPr>
        <w:pStyle w:val="NormalWeb"/>
        <w:shd w:val="clear" w:color="auto" w:fill="FFFFFF"/>
        <w:spacing w:line="240" w:lineRule="auto"/>
        <w:ind w:right="-450"/>
        <w:contextualSpacing/>
        <w:rPr>
          <w:ins w:id="59" w:author="Goldschmidt, Michael" w:date="2016-05-19T11:47:00Z"/>
          <w:rFonts w:asciiTheme="minorHAnsi" w:hAnsiTheme="minorHAnsi" w:cs="Helvetica"/>
          <w:sz w:val="24"/>
          <w:szCs w:val="24"/>
        </w:rPr>
      </w:pPr>
    </w:p>
    <w:p w:rsidR="00D91582" w:rsidRPr="00703AF6" w:rsidDel="00703AF6" w:rsidRDefault="00BD3613" w:rsidP="006625DD">
      <w:pPr>
        <w:pStyle w:val="NormalWeb"/>
        <w:shd w:val="clear" w:color="auto" w:fill="FFFFFF"/>
        <w:spacing w:line="240" w:lineRule="auto"/>
        <w:ind w:right="-450"/>
        <w:contextualSpacing/>
        <w:rPr>
          <w:del w:id="60" w:author="Goldschmidt, Michael" w:date="2016-05-19T11:34:00Z"/>
          <w:rFonts w:asciiTheme="minorHAnsi" w:hAnsiTheme="minorHAnsi" w:cs="Helvetica"/>
          <w:sz w:val="24"/>
          <w:szCs w:val="24"/>
        </w:rPr>
      </w:pPr>
      <w:del w:id="61" w:author="Goldschmidt, Michael" w:date="2016-05-19T11:34:00Z">
        <w:r w:rsidRPr="00703AF6" w:rsidDel="00703AF6">
          <w:rPr>
            <w:rFonts w:asciiTheme="minorHAnsi" w:hAnsiTheme="minorHAnsi" w:cs="Helvetica"/>
            <w:sz w:val="24"/>
            <w:szCs w:val="24"/>
          </w:rPr>
          <w:lastRenderedPageBreak/>
          <w:delText xml:space="preserve">. </w:delText>
        </w:r>
      </w:del>
    </w:p>
    <w:p w:rsidR="002B0AE3" w:rsidRPr="009A08EF" w:rsidRDefault="006566D1" w:rsidP="006625DD">
      <w:pPr>
        <w:pStyle w:val="NormalWeb"/>
        <w:shd w:val="clear" w:color="auto" w:fill="FFFFFF"/>
        <w:spacing w:line="240" w:lineRule="auto"/>
        <w:ind w:right="-450"/>
        <w:contextualSpacing/>
        <w:rPr>
          <w:rFonts w:asciiTheme="minorHAnsi" w:eastAsiaTheme="minorEastAsia" w:hAnsiTheme="minorHAnsi" w:cs="Helvetica"/>
          <w:bCs/>
          <w:iCs/>
          <w:kern w:val="24"/>
          <w:sz w:val="24"/>
          <w:szCs w:val="24"/>
        </w:rPr>
      </w:pPr>
      <w:ins w:id="62" w:author="Goldschmidt, Michael" w:date="2016-05-19T11:47:00Z">
        <w:r w:rsidRPr="0048222D">
          <w:rPr>
            <w:rFonts w:asciiTheme="minorHAnsi" w:hAnsiTheme="minorHAnsi"/>
            <w:noProof/>
            <w:sz w:val="24"/>
            <w:szCs w:val="24"/>
          </w:rPr>
          <w:drawing>
            <wp:anchor distT="0" distB="0" distL="114300" distR="114300" simplePos="0" relativeHeight="251681792" behindDoc="0" locked="0" layoutInCell="1" allowOverlap="1" wp14:anchorId="159E0934" wp14:editId="6AD3D353">
              <wp:simplePos x="0" y="0"/>
              <wp:positionH relativeFrom="column">
                <wp:posOffset>-190500</wp:posOffset>
              </wp:positionH>
              <wp:positionV relativeFrom="paragraph">
                <wp:posOffset>571500</wp:posOffset>
              </wp:positionV>
              <wp:extent cx="6267450" cy="4057650"/>
              <wp:effectExtent l="0" t="0" r="0" b="0"/>
              <wp:wrapSquare wrapText="bothSides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HH Holistic.jpg"/>
                      <pic:cNvPicPr/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67450" cy="40576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  <w:r w:rsidR="00BD3613" w:rsidRPr="009A08EF">
        <w:rPr>
          <w:rFonts w:asciiTheme="minorHAnsi" w:eastAsiaTheme="minorEastAsia" w:hAnsiTheme="minorHAnsi" w:cs="Helvetica"/>
          <w:bCs/>
          <w:iCs/>
          <w:kern w:val="24"/>
          <w:sz w:val="24"/>
          <w:szCs w:val="24"/>
        </w:rPr>
        <w:t xml:space="preserve">Here is an example of how a single </w:t>
      </w:r>
      <w:ins w:id="63" w:author="Goldschmidt, Michael" w:date="2016-05-19T11:37:00Z">
        <w:r w:rsidR="009A08EF">
          <w:rPr>
            <w:rFonts w:asciiTheme="minorHAnsi" w:eastAsiaTheme="minorEastAsia" w:hAnsiTheme="minorHAnsi" w:cs="Helvetica"/>
            <w:bCs/>
            <w:iCs/>
            <w:kern w:val="24"/>
            <w:sz w:val="24"/>
            <w:szCs w:val="24"/>
          </w:rPr>
          <w:t xml:space="preserve">unhealthy </w:t>
        </w:r>
      </w:ins>
      <w:r w:rsidR="00BD3613" w:rsidRPr="009A08EF">
        <w:rPr>
          <w:rFonts w:asciiTheme="minorHAnsi" w:eastAsiaTheme="minorEastAsia" w:hAnsiTheme="minorHAnsi" w:cs="Helvetica"/>
          <w:bCs/>
          <w:iCs/>
          <w:kern w:val="24"/>
          <w:sz w:val="24"/>
          <w:szCs w:val="24"/>
        </w:rPr>
        <w:t>housing problem can lead to multiple health effects and economic impacts:</w:t>
      </w:r>
      <w:r w:rsidR="00D91582" w:rsidRPr="009A08EF">
        <w:rPr>
          <w:rFonts w:asciiTheme="minorHAnsi" w:eastAsiaTheme="minorEastAsia" w:hAnsiTheme="minorHAnsi" w:cs="Helvetica"/>
          <w:bCs/>
          <w:iCs/>
          <w:kern w:val="24"/>
          <w:sz w:val="24"/>
          <w:szCs w:val="24"/>
        </w:rPr>
        <w:t xml:space="preserve"> It is like </w:t>
      </w:r>
      <w:ins w:id="64" w:author="Goldschmidt, Michael" w:date="2016-05-19T11:38:00Z">
        <w:r w:rsidR="009A08EF">
          <w:rPr>
            <w:rFonts w:asciiTheme="minorHAnsi" w:eastAsiaTheme="minorEastAsia" w:hAnsiTheme="minorHAnsi" w:cs="Helvetica"/>
            <w:bCs/>
            <w:iCs/>
            <w:kern w:val="24"/>
            <w:sz w:val="24"/>
            <w:szCs w:val="24"/>
          </w:rPr>
          <w:t xml:space="preserve">a </w:t>
        </w:r>
      </w:ins>
      <w:r w:rsidR="00D91582" w:rsidRPr="009A08EF">
        <w:rPr>
          <w:rFonts w:asciiTheme="minorHAnsi" w:eastAsiaTheme="minorEastAsia" w:hAnsiTheme="minorHAnsi" w:cs="Helvetica"/>
          <w:bCs/>
          <w:iCs/>
          <w:kern w:val="24"/>
          <w:sz w:val="24"/>
          <w:szCs w:val="24"/>
        </w:rPr>
        <w:t>“pebble in a pond”</w:t>
      </w:r>
      <w:ins w:id="65" w:author="Goldschmidt, Michael" w:date="2016-05-19T11:38:00Z">
        <w:r w:rsidR="009A08EF">
          <w:rPr>
            <w:rFonts w:asciiTheme="minorHAnsi" w:eastAsiaTheme="minorEastAsia" w:hAnsiTheme="minorHAnsi" w:cs="Helvetica"/>
            <w:bCs/>
            <w:iCs/>
            <w:kern w:val="24"/>
            <w:sz w:val="24"/>
            <w:szCs w:val="24"/>
          </w:rPr>
          <w:t>:</w:t>
        </w:r>
      </w:ins>
      <w:r w:rsidR="00D91582" w:rsidRPr="009A08EF">
        <w:rPr>
          <w:rFonts w:asciiTheme="minorHAnsi" w:eastAsiaTheme="minorEastAsia" w:hAnsiTheme="minorHAnsi" w:cs="Helvetica"/>
          <w:bCs/>
          <w:iCs/>
          <w:kern w:val="24"/>
          <w:sz w:val="24"/>
          <w:szCs w:val="24"/>
        </w:rPr>
        <w:t xml:space="preserve"> the impacts of one hazard can contribute to</w:t>
      </w:r>
      <w:del w:id="66" w:author="Goldschmidt, Michael" w:date="2016-05-19T11:35:00Z">
        <w:r w:rsidR="00D91582" w:rsidRPr="009A08EF" w:rsidDel="00703AF6">
          <w:rPr>
            <w:rFonts w:asciiTheme="minorHAnsi" w:eastAsiaTheme="minorEastAsia" w:hAnsiTheme="minorHAnsi" w:cs="Helvetica"/>
            <w:bCs/>
            <w:iCs/>
            <w:kern w:val="24"/>
            <w:sz w:val="24"/>
            <w:szCs w:val="24"/>
          </w:rPr>
          <w:delText xml:space="preserve"> </w:delText>
        </w:r>
      </w:del>
      <w:ins w:id="67" w:author="Goldschmidt, Michael" w:date="2016-05-19T11:35:00Z">
        <w:r w:rsidR="00703AF6">
          <w:rPr>
            <w:rFonts w:asciiTheme="minorHAnsi" w:eastAsiaTheme="minorEastAsia" w:hAnsiTheme="minorHAnsi" w:cs="Helvetica"/>
            <w:bCs/>
            <w:iCs/>
            <w:kern w:val="24"/>
            <w:sz w:val="24"/>
            <w:szCs w:val="24"/>
          </w:rPr>
          <w:t xml:space="preserve"> </w:t>
        </w:r>
      </w:ins>
      <w:ins w:id="68" w:author="Goldschmidt, Michael" w:date="2016-05-19T11:38:00Z">
        <w:r w:rsidR="009A08EF">
          <w:rPr>
            <w:rFonts w:asciiTheme="minorHAnsi" w:eastAsiaTheme="minorEastAsia" w:hAnsiTheme="minorHAnsi" w:cs="Helvetica"/>
            <w:bCs/>
            <w:iCs/>
            <w:kern w:val="24"/>
            <w:sz w:val="24"/>
            <w:szCs w:val="24"/>
          </w:rPr>
          <w:t xml:space="preserve">the </w:t>
        </w:r>
      </w:ins>
      <w:r w:rsidR="00D91582" w:rsidRPr="009A08EF">
        <w:rPr>
          <w:rFonts w:asciiTheme="minorHAnsi" w:eastAsiaTheme="minorEastAsia" w:hAnsiTheme="minorHAnsi" w:cs="Helvetica"/>
          <w:bCs/>
          <w:iCs/>
          <w:kern w:val="24"/>
          <w:sz w:val="24"/>
          <w:szCs w:val="24"/>
        </w:rPr>
        <w:t>many facets of the home, health, and community impacts.</w:t>
      </w:r>
    </w:p>
    <w:p w:rsidR="00D91582" w:rsidRPr="006566D1" w:rsidDel="00146672" w:rsidRDefault="00146672" w:rsidP="006625DD">
      <w:pPr>
        <w:pStyle w:val="NormalWeb"/>
        <w:shd w:val="clear" w:color="auto" w:fill="FFFFFF"/>
        <w:spacing w:line="240" w:lineRule="auto"/>
        <w:ind w:right="-450"/>
        <w:contextualSpacing/>
        <w:rPr>
          <w:del w:id="69" w:author="Goldschmidt, Michael" w:date="2016-05-19T11:47:00Z"/>
          <w:rFonts w:asciiTheme="minorHAnsi" w:eastAsiaTheme="minorEastAsia" w:hAnsiTheme="minorHAnsi" w:cs="Helvetica"/>
          <w:bCs/>
          <w:iCs/>
          <w:kern w:val="24"/>
          <w:sz w:val="24"/>
          <w:szCs w:val="24"/>
        </w:rPr>
      </w:pPr>
      <w:del w:id="70" w:author="Goldschmidt, Michael" w:date="2016-05-19T11:47:00Z">
        <w:r w:rsidRPr="0048222D" w:rsidDel="00146672">
          <w:rPr>
            <w:noProof/>
            <w:sz w:val="24"/>
            <w:szCs w:val="24"/>
          </w:rPr>
          <w:drawing>
            <wp:anchor distT="0" distB="0" distL="114300" distR="114300" simplePos="0" relativeHeight="251672576" behindDoc="0" locked="0" layoutInCell="1" allowOverlap="1" wp14:anchorId="00E0D630" wp14:editId="4C85A589">
              <wp:simplePos x="0" y="0"/>
              <wp:positionH relativeFrom="column">
                <wp:posOffset>-2101215</wp:posOffset>
              </wp:positionH>
              <wp:positionV relativeFrom="paragraph">
                <wp:posOffset>-6304280</wp:posOffset>
              </wp:positionV>
              <wp:extent cx="6467475" cy="4306570"/>
              <wp:effectExtent l="0" t="0" r="9525" b="0"/>
              <wp:wrapSquare wrapText="bothSides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HH Holistic.jpg"/>
                      <pic:cNvPicPr/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67475" cy="43065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del>
    </w:p>
    <w:p w:rsidR="00676764" w:rsidRPr="006566D1" w:rsidRDefault="005974DF" w:rsidP="006625DD">
      <w:pPr>
        <w:pStyle w:val="NormalWeb"/>
        <w:shd w:val="clear" w:color="auto" w:fill="FFFFFF"/>
        <w:spacing w:line="240" w:lineRule="auto"/>
        <w:ind w:right="-450"/>
        <w:contextualSpacing/>
        <w:rPr>
          <w:rFonts w:asciiTheme="minorHAnsi" w:hAnsiTheme="minorHAnsi"/>
          <w:sz w:val="24"/>
          <w:szCs w:val="24"/>
        </w:rPr>
      </w:pPr>
      <w:r w:rsidRPr="006566D1">
        <w:rPr>
          <w:rFonts w:asciiTheme="minorHAnsi" w:hAnsiTheme="minorHAnsi"/>
          <w:sz w:val="24"/>
          <w:szCs w:val="24"/>
        </w:rPr>
        <w:t xml:space="preserve">This </w:t>
      </w:r>
      <w:r w:rsidR="00790A05" w:rsidRPr="006566D1">
        <w:rPr>
          <w:rFonts w:asciiTheme="minorHAnsi" w:hAnsiTheme="minorHAnsi"/>
          <w:sz w:val="24"/>
          <w:szCs w:val="24"/>
        </w:rPr>
        <w:t xml:space="preserve">guide </w:t>
      </w:r>
      <w:r w:rsidRPr="006566D1">
        <w:rPr>
          <w:rFonts w:asciiTheme="minorHAnsi" w:hAnsiTheme="minorHAnsi"/>
          <w:sz w:val="24"/>
          <w:szCs w:val="24"/>
        </w:rPr>
        <w:t>is</w:t>
      </w:r>
      <w:r w:rsidR="00790A05" w:rsidRPr="006566D1">
        <w:rPr>
          <w:rFonts w:asciiTheme="minorHAnsi" w:hAnsiTheme="minorHAnsi"/>
          <w:sz w:val="24"/>
          <w:szCs w:val="24"/>
        </w:rPr>
        <w:t xml:space="preserve"> </w:t>
      </w:r>
      <w:ins w:id="71" w:author="Goldschmidt, Michael" w:date="2016-05-19T11:39:00Z">
        <w:r w:rsidR="009A08EF" w:rsidRPr="006566D1">
          <w:rPr>
            <w:rFonts w:asciiTheme="minorHAnsi" w:hAnsiTheme="minorHAnsi"/>
            <w:sz w:val="24"/>
            <w:szCs w:val="24"/>
          </w:rPr>
          <w:t xml:space="preserve">a </w:t>
        </w:r>
      </w:ins>
      <w:r w:rsidR="00790A05" w:rsidRPr="006566D1">
        <w:rPr>
          <w:rFonts w:asciiTheme="minorHAnsi" w:hAnsiTheme="minorHAnsi"/>
          <w:sz w:val="24"/>
          <w:szCs w:val="24"/>
        </w:rPr>
        <w:t>useful</w:t>
      </w:r>
      <w:r w:rsidR="00B52D38" w:rsidRPr="006566D1">
        <w:rPr>
          <w:rFonts w:asciiTheme="minorHAnsi" w:hAnsiTheme="minorHAnsi"/>
          <w:sz w:val="24"/>
          <w:szCs w:val="24"/>
        </w:rPr>
        <w:t xml:space="preserve"> tool</w:t>
      </w:r>
      <w:r w:rsidR="00790A05" w:rsidRPr="006566D1">
        <w:rPr>
          <w:rFonts w:asciiTheme="minorHAnsi" w:hAnsiTheme="minorHAnsi"/>
          <w:sz w:val="24"/>
          <w:szCs w:val="24"/>
        </w:rPr>
        <w:t xml:space="preserve"> for stakeholders who </w:t>
      </w:r>
      <w:r w:rsidR="00E52DA8" w:rsidRPr="006566D1">
        <w:rPr>
          <w:rFonts w:asciiTheme="minorHAnsi" w:hAnsiTheme="minorHAnsi"/>
          <w:sz w:val="24"/>
          <w:szCs w:val="24"/>
        </w:rPr>
        <w:t xml:space="preserve">serve all types of families from all zip codes. </w:t>
      </w:r>
      <w:r w:rsidR="00B52D38" w:rsidRPr="006566D1">
        <w:rPr>
          <w:rFonts w:asciiTheme="minorHAnsi" w:hAnsiTheme="minorHAnsi"/>
          <w:sz w:val="24"/>
          <w:szCs w:val="24"/>
        </w:rPr>
        <w:t xml:space="preserve"> A healthy home can mean</w:t>
      </w:r>
      <w:r w:rsidR="00E52DA8" w:rsidRPr="006566D1">
        <w:rPr>
          <w:rFonts w:asciiTheme="minorHAnsi" w:hAnsiTheme="minorHAnsi"/>
          <w:sz w:val="24"/>
          <w:szCs w:val="24"/>
        </w:rPr>
        <w:t xml:space="preserve"> something different to each family but it can make a difference to every family. </w:t>
      </w:r>
      <w:r w:rsidR="00B52D38" w:rsidRPr="006566D1">
        <w:rPr>
          <w:rFonts w:asciiTheme="minorHAnsi" w:hAnsiTheme="minorHAnsi"/>
          <w:sz w:val="24"/>
          <w:szCs w:val="24"/>
        </w:rPr>
        <w:t xml:space="preserve"> A stake</w:t>
      </w:r>
      <w:del w:id="72" w:author="Goldschmidt, Michael" w:date="2016-05-19T11:40:00Z">
        <w:r w:rsidR="00B52D38" w:rsidRPr="006566D1" w:rsidDel="009A08EF">
          <w:rPr>
            <w:rFonts w:asciiTheme="minorHAnsi" w:hAnsiTheme="minorHAnsi"/>
            <w:sz w:val="24"/>
            <w:szCs w:val="24"/>
          </w:rPr>
          <w:delText xml:space="preserve"> </w:delText>
        </w:r>
      </w:del>
      <w:r w:rsidR="00B52D38" w:rsidRPr="006566D1">
        <w:rPr>
          <w:rFonts w:asciiTheme="minorHAnsi" w:hAnsiTheme="minorHAnsi"/>
          <w:sz w:val="24"/>
          <w:szCs w:val="24"/>
        </w:rPr>
        <w:t xml:space="preserve">holder can be any person or group of persons that work </w:t>
      </w:r>
      <w:r w:rsidR="00D91582" w:rsidRPr="006566D1">
        <w:rPr>
          <w:rFonts w:asciiTheme="minorHAnsi" w:hAnsiTheme="minorHAnsi"/>
          <w:sz w:val="24"/>
          <w:szCs w:val="24"/>
        </w:rPr>
        <w:t xml:space="preserve">and </w:t>
      </w:r>
      <w:r w:rsidR="00B52D38" w:rsidRPr="006566D1">
        <w:rPr>
          <w:rFonts w:asciiTheme="minorHAnsi" w:hAnsiTheme="minorHAnsi"/>
          <w:sz w:val="24"/>
          <w:szCs w:val="24"/>
        </w:rPr>
        <w:t xml:space="preserve">serve the local populations of all ages to assist them in maintaining or improving </w:t>
      </w:r>
      <w:r w:rsidR="00490234" w:rsidRPr="006566D1">
        <w:rPr>
          <w:rFonts w:asciiTheme="minorHAnsi" w:hAnsiTheme="minorHAnsi"/>
          <w:sz w:val="24"/>
          <w:szCs w:val="24"/>
        </w:rPr>
        <w:t xml:space="preserve">their safety and wellbeing. Examples include: </w:t>
      </w:r>
    </w:p>
    <w:p w:rsidR="00676764" w:rsidRPr="006566D1" w:rsidRDefault="00676764" w:rsidP="00790A05">
      <w:pPr>
        <w:pStyle w:val="NormalWeb"/>
        <w:shd w:val="clear" w:color="auto" w:fill="FFFFFF"/>
        <w:spacing w:line="240" w:lineRule="auto"/>
        <w:contextualSpacing/>
        <w:rPr>
          <w:rFonts w:asciiTheme="minorHAnsi" w:hAnsiTheme="minorHAnsi"/>
          <w:sz w:val="16"/>
          <w:szCs w:val="16"/>
          <w:rPrChange w:id="73" w:author="Goldschmidt, Michael" w:date="2016-05-19T11:51:00Z">
            <w:rPr>
              <w:rFonts w:asciiTheme="minorHAnsi" w:hAnsiTheme="minorHAnsi"/>
              <w:sz w:val="24"/>
              <w:szCs w:val="24"/>
            </w:rPr>
          </w:rPrChange>
        </w:rPr>
      </w:pPr>
    </w:p>
    <w:p w:rsidR="00676764" w:rsidRPr="006566D1" w:rsidRDefault="00676764" w:rsidP="00676764">
      <w:pPr>
        <w:pStyle w:val="NormalWeb"/>
        <w:numPr>
          <w:ilvl w:val="0"/>
          <w:numId w:val="4"/>
        </w:numPr>
        <w:shd w:val="clear" w:color="auto" w:fill="FFFFFF"/>
        <w:spacing w:line="240" w:lineRule="auto"/>
        <w:contextualSpacing/>
        <w:rPr>
          <w:rFonts w:asciiTheme="minorHAnsi" w:hAnsiTheme="minorHAnsi"/>
          <w:sz w:val="24"/>
          <w:szCs w:val="24"/>
        </w:rPr>
        <w:sectPr w:rsidR="00676764" w:rsidRPr="006566D1" w:rsidSect="005E223D">
          <w:pgSz w:w="12240" w:h="15840"/>
          <w:pgMar w:top="1080" w:right="1440" w:bottom="1440" w:left="1440" w:header="720" w:footer="720" w:gutter="0"/>
          <w:cols w:space="720"/>
          <w:docGrid w:linePitch="360"/>
        </w:sectPr>
      </w:pPr>
    </w:p>
    <w:p w:rsidR="00676764" w:rsidRPr="006566D1" w:rsidRDefault="00676764" w:rsidP="00676764">
      <w:pPr>
        <w:pStyle w:val="NormalWeb"/>
        <w:numPr>
          <w:ilvl w:val="0"/>
          <w:numId w:val="4"/>
        </w:numPr>
        <w:shd w:val="clear" w:color="auto" w:fill="FFFFFF"/>
        <w:spacing w:line="240" w:lineRule="auto"/>
        <w:contextualSpacing/>
        <w:rPr>
          <w:rFonts w:asciiTheme="minorHAnsi" w:hAnsiTheme="minorHAnsi"/>
          <w:sz w:val="22"/>
          <w:szCs w:val="22"/>
          <w:rPrChange w:id="74" w:author="Goldschmidt, Michael" w:date="2016-05-19T11:50:00Z">
            <w:rPr>
              <w:rFonts w:asciiTheme="minorHAnsi" w:hAnsiTheme="minorHAnsi"/>
              <w:sz w:val="24"/>
              <w:szCs w:val="24"/>
            </w:rPr>
          </w:rPrChange>
        </w:rPr>
      </w:pPr>
      <w:r w:rsidRPr="006566D1">
        <w:rPr>
          <w:rFonts w:asciiTheme="minorHAnsi" w:hAnsiTheme="minorHAnsi"/>
          <w:sz w:val="22"/>
          <w:szCs w:val="22"/>
          <w:rPrChange w:id="75" w:author="Goldschmidt, Michael" w:date="2016-05-19T11:50:00Z">
            <w:rPr>
              <w:rFonts w:asciiTheme="minorHAnsi" w:hAnsiTheme="minorHAnsi"/>
              <w:sz w:val="24"/>
              <w:szCs w:val="24"/>
            </w:rPr>
          </w:rPrChange>
        </w:rPr>
        <w:lastRenderedPageBreak/>
        <w:t>Medical offices and health care professionals</w:t>
      </w:r>
    </w:p>
    <w:p w:rsidR="00676764" w:rsidRPr="006566D1" w:rsidRDefault="00676764" w:rsidP="00676764">
      <w:pPr>
        <w:pStyle w:val="NormalWeb"/>
        <w:numPr>
          <w:ilvl w:val="0"/>
          <w:numId w:val="4"/>
        </w:numPr>
        <w:shd w:val="clear" w:color="auto" w:fill="FFFFFF"/>
        <w:spacing w:line="240" w:lineRule="auto"/>
        <w:contextualSpacing/>
        <w:rPr>
          <w:rFonts w:asciiTheme="minorHAnsi" w:hAnsiTheme="minorHAnsi"/>
          <w:sz w:val="22"/>
          <w:szCs w:val="22"/>
          <w:rPrChange w:id="76" w:author="Goldschmidt, Michael" w:date="2016-05-19T11:50:00Z">
            <w:rPr>
              <w:rFonts w:asciiTheme="minorHAnsi" w:hAnsiTheme="minorHAnsi"/>
              <w:sz w:val="24"/>
              <w:szCs w:val="24"/>
            </w:rPr>
          </w:rPrChange>
        </w:rPr>
      </w:pPr>
      <w:r w:rsidRPr="006566D1">
        <w:rPr>
          <w:rFonts w:asciiTheme="minorHAnsi" w:hAnsiTheme="minorHAnsi"/>
          <w:sz w:val="22"/>
          <w:szCs w:val="22"/>
          <w:rPrChange w:id="77" w:author="Goldschmidt, Michael" w:date="2016-05-19T11:50:00Z">
            <w:rPr>
              <w:rFonts w:asciiTheme="minorHAnsi" w:hAnsiTheme="minorHAnsi"/>
              <w:sz w:val="24"/>
              <w:szCs w:val="24"/>
            </w:rPr>
          </w:rPrChange>
        </w:rPr>
        <w:t>School nurses and teachers</w:t>
      </w:r>
    </w:p>
    <w:p w:rsidR="00676764" w:rsidRPr="006566D1" w:rsidRDefault="00676764" w:rsidP="00676764">
      <w:pPr>
        <w:pStyle w:val="NormalWeb"/>
        <w:numPr>
          <w:ilvl w:val="0"/>
          <w:numId w:val="4"/>
        </w:numPr>
        <w:shd w:val="clear" w:color="auto" w:fill="FFFFFF"/>
        <w:spacing w:line="240" w:lineRule="auto"/>
        <w:contextualSpacing/>
        <w:rPr>
          <w:rFonts w:asciiTheme="minorHAnsi" w:hAnsiTheme="minorHAnsi"/>
          <w:sz w:val="22"/>
          <w:szCs w:val="22"/>
          <w:rPrChange w:id="78" w:author="Goldschmidt, Michael" w:date="2016-05-19T11:50:00Z">
            <w:rPr>
              <w:rFonts w:asciiTheme="minorHAnsi" w:hAnsiTheme="minorHAnsi"/>
              <w:sz w:val="24"/>
              <w:szCs w:val="24"/>
            </w:rPr>
          </w:rPrChange>
        </w:rPr>
      </w:pPr>
      <w:r w:rsidRPr="006566D1">
        <w:rPr>
          <w:rFonts w:asciiTheme="minorHAnsi" w:hAnsiTheme="minorHAnsi"/>
          <w:sz w:val="22"/>
          <w:szCs w:val="22"/>
          <w:rPrChange w:id="79" w:author="Goldschmidt, Michael" w:date="2016-05-19T11:50:00Z">
            <w:rPr>
              <w:rFonts w:asciiTheme="minorHAnsi" w:hAnsiTheme="minorHAnsi"/>
              <w:sz w:val="24"/>
              <w:szCs w:val="24"/>
            </w:rPr>
          </w:rPrChange>
        </w:rPr>
        <w:t>Church leaders and agencies</w:t>
      </w:r>
    </w:p>
    <w:p w:rsidR="00676764" w:rsidRPr="006566D1" w:rsidRDefault="00676764" w:rsidP="00676764">
      <w:pPr>
        <w:pStyle w:val="NormalWeb"/>
        <w:numPr>
          <w:ilvl w:val="0"/>
          <w:numId w:val="4"/>
        </w:numPr>
        <w:shd w:val="clear" w:color="auto" w:fill="FFFFFF"/>
        <w:spacing w:line="240" w:lineRule="auto"/>
        <w:contextualSpacing/>
        <w:rPr>
          <w:rFonts w:asciiTheme="minorHAnsi" w:hAnsiTheme="minorHAnsi"/>
          <w:sz w:val="22"/>
          <w:szCs w:val="22"/>
          <w:rPrChange w:id="80" w:author="Goldschmidt, Michael" w:date="2016-05-19T11:50:00Z">
            <w:rPr>
              <w:rFonts w:asciiTheme="minorHAnsi" w:hAnsiTheme="minorHAnsi"/>
              <w:sz w:val="24"/>
              <w:szCs w:val="24"/>
            </w:rPr>
          </w:rPrChange>
        </w:rPr>
      </w:pPr>
      <w:r w:rsidRPr="006566D1">
        <w:rPr>
          <w:rFonts w:asciiTheme="minorHAnsi" w:hAnsiTheme="minorHAnsi"/>
          <w:sz w:val="22"/>
          <w:szCs w:val="22"/>
          <w:rPrChange w:id="81" w:author="Goldschmidt, Michael" w:date="2016-05-19T11:50:00Z">
            <w:rPr>
              <w:rFonts w:asciiTheme="minorHAnsi" w:hAnsiTheme="minorHAnsi"/>
              <w:sz w:val="24"/>
              <w:szCs w:val="24"/>
            </w:rPr>
          </w:rPrChange>
        </w:rPr>
        <w:t>Public health or housing departments</w:t>
      </w:r>
    </w:p>
    <w:p w:rsidR="00D0476A" w:rsidRPr="006566D1" w:rsidRDefault="00D0476A" w:rsidP="00676764">
      <w:pPr>
        <w:pStyle w:val="NormalWeb"/>
        <w:numPr>
          <w:ilvl w:val="0"/>
          <w:numId w:val="4"/>
        </w:numPr>
        <w:shd w:val="clear" w:color="auto" w:fill="FFFFFF"/>
        <w:spacing w:line="240" w:lineRule="auto"/>
        <w:contextualSpacing/>
        <w:rPr>
          <w:rFonts w:asciiTheme="minorHAnsi" w:hAnsiTheme="minorHAnsi"/>
          <w:sz w:val="22"/>
          <w:szCs w:val="22"/>
          <w:rPrChange w:id="82" w:author="Goldschmidt, Michael" w:date="2016-05-19T11:50:00Z">
            <w:rPr>
              <w:rFonts w:asciiTheme="minorHAnsi" w:hAnsiTheme="minorHAnsi"/>
              <w:sz w:val="24"/>
              <w:szCs w:val="24"/>
            </w:rPr>
          </w:rPrChange>
        </w:rPr>
      </w:pPr>
      <w:r w:rsidRPr="006566D1">
        <w:rPr>
          <w:rFonts w:asciiTheme="minorHAnsi" w:hAnsiTheme="minorHAnsi"/>
          <w:sz w:val="22"/>
          <w:szCs w:val="22"/>
          <w:rPrChange w:id="83" w:author="Goldschmidt, Michael" w:date="2016-05-19T11:50:00Z">
            <w:rPr>
              <w:rFonts w:asciiTheme="minorHAnsi" w:hAnsiTheme="minorHAnsi"/>
              <w:sz w:val="24"/>
              <w:szCs w:val="24"/>
            </w:rPr>
          </w:rPrChange>
        </w:rPr>
        <w:t>Agencies on youth</w:t>
      </w:r>
      <w:ins w:id="84" w:author="Goldschmidt, Michael" w:date="2016-05-19T11:48:00Z">
        <w:r w:rsidR="00146672" w:rsidRPr="006566D1">
          <w:rPr>
            <w:rFonts w:asciiTheme="minorHAnsi" w:hAnsiTheme="minorHAnsi"/>
            <w:sz w:val="22"/>
            <w:szCs w:val="22"/>
          </w:rPr>
          <w:t xml:space="preserve"> and aging</w:t>
        </w:r>
      </w:ins>
    </w:p>
    <w:p w:rsidR="00676764" w:rsidRPr="006566D1" w:rsidRDefault="00676764" w:rsidP="00676764">
      <w:pPr>
        <w:pStyle w:val="NormalWeb"/>
        <w:numPr>
          <w:ilvl w:val="0"/>
          <w:numId w:val="4"/>
        </w:numPr>
        <w:shd w:val="clear" w:color="auto" w:fill="FFFFFF"/>
        <w:spacing w:line="240" w:lineRule="auto"/>
        <w:contextualSpacing/>
        <w:rPr>
          <w:rFonts w:asciiTheme="minorHAnsi" w:hAnsiTheme="minorHAnsi"/>
          <w:sz w:val="22"/>
          <w:szCs w:val="22"/>
          <w:rPrChange w:id="85" w:author="Goldschmidt, Michael" w:date="2016-05-19T11:50:00Z">
            <w:rPr>
              <w:rFonts w:asciiTheme="minorHAnsi" w:hAnsiTheme="minorHAnsi"/>
              <w:sz w:val="24"/>
              <w:szCs w:val="24"/>
            </w:rPr>
          </w:rPrChange>
        </w:rPr>
      </w:pPr>
      <w:r w:rsidRPr="006566D1">
        <w:rPr>
          <w:rFonts w:asciiTheme="minorHAnsi" w:hAnsiTheme="minorHAnsi"/>
          <w:sz w:val="22"/>
          <w:szCs w:val="22"/>
          <w:rPrChange w:id="86" w:author="Goldschmidt, Michael" w:date="2016-05-19T11:50:00Z">
            <w:rPr>
              <w:rFonts w:asciiTheme="minorHAnsi" w:hAnsiTheme="minorHAnsi"/>
              <w:sz w:val="24"/>
              <w:szCs w:val="24"/>
            </w:rPr>
          </w:rPrChange>
        </w:rPr>
        <w:lastRenderedPageBreak/>
        <w:t xml:space="preserve">Community college, university and </w:t>
      </w:r>
      <w:ins w:id="87" w:author="Goldschmidt, Michael" w:date="2016-05-19T11:55:00Z">
        <w:r w:rsidR="006566D1">
          <w:rPr>
            <w:rFonts w:asciiTheme="minorHAnsi" w:hAnsiTheme="minorHAnsi"/>
            <w:sz w:val="22"/>
            <w:szCs w:val="22"/>
          </w:rPr>
          <w:t xml:space="preserve">state outreach and </w:t>
        </w:r>
      </w:ins>
      <w:r w:rsidRPr="006566D1">
        <w:rPr>
          <w:rFonts w:asciiTheme="minorHAnsi" w:hAnsiTheme="minorHAnsi"/>
          <w:sz w:val="22"/>
          <w:szCs w:val="22"/>
          <w:rPrChange w:id="88" w:author="Goldschmidt, Michael" w:date="2016-05-19T11:50:00Z">
            <w:rPr>
              <w:rFonts w:asciiTheme="minorHAnsi" w:hAnsiTheme="minorHAnsi"/>
              <w:sz w:val="24"/>
              <w:szCs w:val="24"/>
            </w:rPr>
          </w:rPrChange>
        </w:rPr>
        <w:t xml:space="preserve">extension </w:t>
      </w:r>
      <w:del w:id="89" w:author="Goldschmidt, Michael" w:date="2016-05-19T11:55:00Z">
        <w:r w:rsidRPr="006566D1" w:rsidDel="006566D1">
          <w:rPr>
            <w:rFonts w:asciiTheme="minorHAnsi" w:hAnsiTheme="minorHAnsi"/>
            <w:sz w:val="22"/>
            <w:szCs w:val="22"/>
            <w:rPrChange w:id="90" w:author="Goldschmidt, Michael" w:date="2016-05-19T11:50:00Z">
              <w:rPr>
                <w:rFonts w:asciiTheme="minorHAnsi" w:hAnsiTheme="minorHAnsi"/>
                <w:sz w:val="24"/>
                <w:szCs w:val="24"/>
              </w:rPr>
            </w:rPrChange>
          </w:rPr>
          <w:delText>courses or workshops</w:delText>
        </w:r>
      </w:del>
    </w:p>
    <w:p w:rsidR="00676764" w:rsidRPr="006566D1" w:rsidRDefault="00676764" w:rsidP="00676764">
      <w:pPr>
        <w:pStyle w:val="NormalWeb"/>
        <w:numPr>
          <w:ilvl w:val="0"/>
          <w:numId w:val="4"/>
        </w:numPr>
        <w:shd w:val="clear" w:color="auto" w:fill="FFFFFF"/>
        <w:spacing w:line="240" w:lineRule="auto"/>
        <w:contextualSpacing/>
        <w:rPr>
          <w:rFonts w:asciiTheme="minorHAnsi" w:hAnsiTheme="minorHAnsi"/>
          <w:sz w:val="22"/>
          <w:szCs w:val="22"/>
          <w:rPrChange w:id="91" w:author="Goldschmidt, Michael" w:date="2016-05-19T11:50:00Z">
            <w:rPr>
              <w:rFonts w:asciiTheme="minorHAnsi" w:hAnsiTheme="minorHAnsi"/>
              <w:sz w:val="24"/>
              <w:szCs w:val="24"/>
            </w:rPr>
          </w:rPrChange>
        </w:rPr>
      </w:pPr>
      <w:r w:rsidRPr="006566D1">
        <w:rPr>
          <w:rFonts w:asciiTheme="minorHAnsi" w:hAnsiTheme="minorHAnsi"/>
          <w:sz w:val="22"/>
          <w:szCs w:val="22"/>
          <w:rPrChange w:id="92" w:author="Goldschmidt, Michael" w:date="2016-05-19T11:50:00Z">
            <w:rPr>
              <w:rFonts w:asciiTheme="minorHAnsi" w:hAnsiTheme="minorHAnsi"/>
              <w:sz w:val="24"/>
              <w:szCs w:val="24"/>
            </w:rPr>
          </w:rPrChange>
        </w:rPr>
        <w:t>Public assistance programs</w:t>
      </w:r>
    </w:p>
    <w:p w:rsidR="00676764" w:rsidRPr="006566D1" w:rsidRDefault="00676764" w:rsidP="00676764">
      <w:pPr>
        <w:pStyle w:val="NormalWeb"/>
        <w:numPr>
          <w:ilvl w:val="0"/>
          <w:numId w:val="4"/>
        </w:numPr>
        <w:shd w:val="clear" w:color="auto" w:fill="FFFFFF"/>
        <w:spacing w:line="240" w:lineRule="auto"/>
        <w:contextualSpacing/>
        <w:rPr>
          <w:rFonts w:asciiTheme="minorHAnsi" w:hAnsiTheme="minorHAnsi"/>
          <w:sz w:val="22"/>
          <w:szCs w:val="22"/>
          <w:rPrChange w:id="93" w:author="Goldschmidt, Michael" w:date="2016-05-19T11:50:00Z">
            <w:rPr>
              <w:rFonts w:asciiTheme="minorHAnsi" w:hAnsiTheme="minorHAnsi"/>
              <w:sz w:val="24"/>
              <w:szCs w:val="24"/>
            </w:rPr>
          </w:rPrChange>
        </w:rPr>
      </w:pPr>
      <w:r w:rsidRPr="006566D1">
        <w:rPr>
          <w:rFonts w:asciiTheme="minorHAnsi" w:hAnsiTheme="minorHAnsi"/>
          <w:sz w:val="22"/>
          <w:szCs w:val="22"/>
          <w:rPrChange w:id="94" w:author="Goldschmidt, Michael" w:date="2016-05-19T11:50:00Z">
            <w:rPr>
              <w:rFonts w:asciiTheme="minorHAnsi" w:hAnsiTheme="minorHAnsi"/>
              <w:sz w:val="24"/>
              <w:szCs w:val="24"/>
            </w:rPr>
          </w:rPrChange>
        </w:rPr>
        <w:t>Not-for-profit organizations</w:t>
      </w:r>
    </w:p>
    <w:p w:rsidR="00676764" w:rsidRPr="006566D1" w:rsidRDefault="00676764" w:rsidP="00676764">
      <w:pPr>
        <w:pStyle w:val="NormalWeb"/>
        <w:numPr>
          <w:ilvl w:val="0"/>
          <w:numId w:val="4"/>
        </w:numPr>
        <w:shd w:val="clear" w:color="auto" w:fill="FFFFFF"/>
        <w:spacing w:line="240" w:lineRule="auto"/>
        <w:contextualSpacing/>
        <w:rPr>
          <w:rFonts w:asciiTheme="minorHAnsi" w:hAnsiTheme="minorHAnsi"/>
          <w:sz w:val="22"/>
          <w:szCs w:val="22"/>
          <w:rPrChange w:id="95" w:author="Goldschmidt, Michael" w:date="2016-05-19T11:50:00Z">
            <w:rPr>
              <w:rFonts w:asciiTheme="minorHAnsi" w:hAnsiTheme="minorHAnsi"/>
              <w:sz w:val="24"/>
              <w:szCs w:val="24"/>
            </w:rPr>
          </w:rPrChange>
        </w:rPr>
      </w:pPr>
      <w:r w:rsidRPr="006566D1">
        <w:rPr>
          <w:rFonts w:asciiTheme="minorHAnsi" w:hAnsiTheme="minorHAnsi"/>
          <w:sz w:val="22"/>
          <w:szCs w:val="22"/>
          <w:rPrChange w:id="96" w:author="Goldschmidt, Michael" w:date="2016-05-19T11:50:00Z">
            <w:rPr>
              <w:rFonts w:asciiTheme="minorHAnsi" w:hAnsiTheme="minorHAnsi"/>
              <w:sz w:val="24"/>
              <w:szCs w:val="24"/>
            </w:rPr>
          </w:rPrChange>
        </w:rPr>
        <w:t>Home and professional daycare businesses</w:t>
      </w:r>
    </w:p>
    <w:p w:rsidR="00676764" w:rsidRPr="006566D1" w:rsidDel="00146672" w:rsidRDefault="00676764" w:rsidP="00676764">
      <w:pPr>
        <w:pStyle w:val="NormalWeb"/>
        <w:numPr>
          <w:ilvl w:val="0"/>
          <w:numId w:val="4"/>
        </w:numPr>
        <w:shd w:val="clear" w:color="auto" w:fill="FFFFFF"/>
        <w:spacing w:line="240" w:lineRule="auto"/>
        <w:contextualSpacing/>
        <w:rPr>
          <w:del w:id="97" w:author="Goldschmidt, Michael" w:date="2016-05-19T11:48:00Z"/>
          <w:rFonts w:asciiTheme="minorHAnsi" w:hAnsiTheme="minorHAnsi"/>
          <w:sz w:val="24"/>
          <w:szCs w:val="24"/>
        </w:rPr>
      </w:pPr>
      <w:del w:id="98" w:author="Goldschmidt, Michael" w:date="2016-05-19T11:48:00Z">
        <w:r w:rsidRPr="006566D1" w:rsidDel="00146672">
          <w:rPr>
            <w:sz w:val="24"/>
            <w:szCs w:val="24"/>
          </w:rPr>
          <w:delText>Agencies on aging</w:delText>
        </w:r>
      </w:del>
    </w:p>
    <w:p w:rsidR="00676764" w:rsidRPr="006566D1" w:rsidRDefault="00676764" w:rsidP="00790A05">
      <w:pPr>
        <w:pStyle w:val="NormalWeb"/>
        <w:shd w:val="clear" w:color="auto" w:fill="FFFFFF"/>
        <w:spacing w:line="240" w:lineRule="auto"/>
        <w:contextualSpacing/>
        <w:rPr>
          <w:rFonts w:asciiTheme="minorHAnsi" w:hAnsiTheme="minorHAnsi"/>
          <w:sz w:val="24"/>
          <w:szCs w:val="24"/>
        </w:rPr>
        <w:sectPr w:rsidR="00676764" w:rsidRPr="006566D1" w:rsidSect="0067676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76764" w:rsidRPr="006566D1" w:rsidRDefault="00676764" w:rsidP="00790A05">
      <w:pPr>
        <w:pStyle w:val="NormalWeb"/>
        <w:shd w:val="clear" w:color="auto" w:fill="FFFFFF"/>
        <w:spacing w:line="240" w:lineRule="auto"/>
        <w:contextualSpacing/>
        <w:rPr>
          <w:rFonts w:asciiTheme="minorHAnsi" w:hAnsiTheme="minorHAnsi"/>
          <w:sz w:val="16"/>
          <w:szCs w:val="16"/>
          <w:rPrChange w:id="99" w:author="Goldschmidt, Michael" w:date="2016-05-19T11:50:00Z">
            <w:rPr>
              <w:rFonts w:asciiTheme="minorHAnsi" w:hAnsiTheme="minorHAnsi"/>
              <w:sz w:val="24"/>
              <w:szCs w:val="24"/>
            </w:rPr>
          </w:rPrChange>
        </w:rPr>
      </w:pPr>
    </w:p>
    <w:p w:rsidR="00D91582" w:rsidRPr="0048222D" w:rsidDel="009A08EF" w:rsidRDefault="00D91582" w:rsidP="000867EE">
      <w:pPr>
        <w:pStyle w:val="NormalWeb"/>
        <w:shd w:val="clear" w:color="auto" w:fill="FFFFFF"/>
        <w:spacing w:line="240" w:lineRule="auto"/>
        <w:contextualSpacing/>
        <w:rPr>
          <w:del w:id="100" w:author="Goldschmidt, Michael" w:date="2016-05-19T11:41:00Z"/>
          <w:rFonts w:asciiTheme="minorHAnsi" w:hAnsiTheme="minorHAnsi"/>
          <w:sz w:val="24"/>
          <w:szCs w:val="24"/>
        </w:rPr>
      </w:pPr>
    </w:p>
    <w:p w:rsidR="00D91582" w:rsidRPr="0048222D" w:rsidDel="009A08EF" w:rsidRDefault="00D91582" w:rsidP="000867EE">
      <w:pPr>
        <w:pStyle w:val="NormalWeb"/>
        <w:shd w:val="clear" w:color="auto" w:fill="FFFFFF"/>
        <w:spacing w:line="240" w:lineRule="auto"/>
        <w:contextualSpacing/>
        <w:rPr>
          <w:del w:id="101" w:author="Goldschmidt, Michael" w:date="2016-05-19T11:44:00Z"/>
          <w:rFonts w:asciiTheme="minorHAnsi" w:hAnsiTheme="minorHAnsi" w:cs="Helvetica"/>
          <w:sz w:val="24"/>
          <w:szCs w:val="24"/>
        </w:rPr>
      </w:pPr>
      <w:r w:rsidRPr="0048222D">
        <w:rPr>
          <w:rFonts w:asciiTheme="minorHAnsi" w:hAnsiTheme="minorHAnsi" w:cs="Helvetica"/>
          <w:sz w:val="24"/>
          <w:szCs w:val="24"/>
          <w:rPrChange w:id="102" w:author="Goldschmidt, Michael" w:date="2016-05-19T12:08:00Z">
            <w:rPr>
              <w:rFonts w:cs="Helvetica"/>
              <w:sz w:val="24"/>
              <w:szCs w:val="24"/>
            </w:rPr>
          </w:rPrChange>
        </w:rPr>
        <w:t>The best approach to ensuring healthy homes for families is to encourage and facilitate a cleaning and maintenance plan</w:t>
      </w:r>
      <w:ins w:id="103" w:author="Goldschmidt, Michael" w:date="2016-05-19T11:58:00Z">
        <w:r w:rsidR="00DD1256" w:rsidRPr="0048222D">
          <w:rPr>
            <w:rFonts w:cs="Helvetica"/>
            <w:sz w:val="24"/>
            <w:szCs w:val="24"/>
          </w:rPr>
          <w:t>,</w:t>
        </w:r>
      </w:ins>
      <w:r w:rsidRPr="0048222D">
        <w:rPr>
          <w:rFonts w:asciiTheme="minorHAnsi" w:hAnsiTheme="minorHAnsi" w:cs="Helvetica"/>
          <w:sz w:val="24"/>
          <w:szCs w:val="24"/>
          <w:rPrChange w:id="104" w:author="Goldschmidt, Michael" w:date="2016-05-19T12:08:00Z">
            <w:rPr>
              <w:rFonts w:cs="Helvetica"/>
              <w:sz w:val="24"/>
              <w:szCs w:val="24"/>
            </w:rPr>
          </w:rPrChange>
        </w:rPr>
        <w:t xml:space="preserve"> for each individual family that a health provider serves</w:t>
      </w:r>
      <w:ins w:id="105" w:author="Goldschmidt, Michael" w:date="2016-05-19T11:58:00Z">
        <w:r w:rsidR="00DD1256" w:rsidRPr="0048222D">
          <w:rPr>
            <w:rFonts w:cs="Helvetica"/>
            <w:sz w:val="24"/>
            <w:szCs w:val="24"/>
          </w:rPr>
          <w:t>,</w:t>
        </w:r>
      </w:ins>
      <w:r w:rsidRPr="0048222D">
        <w:rPr>
          <w:rFonts w:asciiTheme="minorHAnsi" w:hAnsiTheme="minorHAnsi" w:cs="Helvetica"/>
          <w:sz w:val="24"/>
          <w:szCs w:val="24"/>
          <w:rPrChange w:id="106" w:author="Goldschmidt, Michael" w:date="2016-05-19T12:08:00Z">
            <w:rPr>
              <w:rFonts w:cs="Helvetica"/>
              <w:sz w:val="24"/>
              <w:szCs w:val="24"/>
            </w:rPr>
          </w:rPrChange>
        </w:rPr>
        <w:t xml:space="preserve"> based on a holistic home assessment related to the family’s vulnerabilities.  A healthy homes assessment is a great first step to help prevent diseases and injuries that result from housing-related hazards and deficiencies</w:t>
      </w:r>
      <w:ins w:id="107" w:author="Goldschmidt, Michael" w:date="2016-05-19T11:44:00Z">
        <w:r w:rsidR="009A08EF" w:rsidRPr="0048222D">
          <w:rPr>
            <w:rFonts w:asciiTheme="minorHAnsi" w:hAnsiTheme="minorHAnsi" w:cs="Helvetica"/>
            <w:sz w:val="24"/>
            <w:szCs w:val="24"/>
            <w:rPrChange w:id="108" w:author="Goldschmidt, Michael" w:date="2016-05-19T12:08:00Z">
              <w:rPr>
                <w:rFonts w:cs="Helvetica"/>
              </w:rPr>
            </w:rPrChange>
          </w:rPr>
          <w:t>.</w:t>
        </w:r>
      </w:ins>
    </w:p>
    <w:p w:rsidR="00D91582" w:rsidRPr="0048222D" w:rsidDel="009A08EF" w:rsidRDefault="00D91582" w:rsidP="000867EE">
      <w:pPr>
        <w:pStyle w:val="NormalWeb"/>
        <w:shd w:val="clear" w:color="auto" w:fill="FFFFFF"/>
        <w:spacing w:line="240" w:lineRule="auto"/>
        <w:contextualSpacing/>
        <w:rPr>
          <w:del w:id="109" w:author="Goldschmidt, Michael" w:date="2016-05-19T11:44:00Z"/>
          <w:rFonts w:asciiTheme="minorHAnsi" w:hAnsiTheme="minorHAnsi"/>
          <w:sz w:val="24"/>
          <w:szCs w:val="24"/>
        </w:rPr>
      </w:pPr>
    </w:p>
    <w:p w:rsidR="006566D1" w:rsidRPr="0048222D" w:rsidRDefault="009A08EF" w:rsidP="00CD1ECD">
      <w:pPr>
        <w:pStyle w:val="NormalWeb"/>
        <w:shd w:val="clear" w:color="auto" w:fill="FFFFFF"/>
        <w:spacing w:line="240" w:lineRule="auto"/>
        <w:contextualSpacing/>
        <w:rPr>
          <w:ins w:id="110" w:author="Goldschmidt, Michael" w:date="2016-05-19T11:52:00Z"/>
          <w:rFonts w:asciiTheme="minorHAnsi" w:hAnsiTheme="minorHAnsi"/>
          <w:sz w:val="24"/>
          <w:szCs w:val="24"/>
        </w:rPr>
      </w:pPr>
      <w:ins w:id="111" w:author="Goldschmidt, Michael" w:date="2016-05-19T11:44:00Z">
        <w:r w:rsidRPr="0048222D">
          <w:rPr>
            <w:rFonts w:asciiTheme="minorHAnsi" w:hAnsiTheme="minorHAnsi"/>
            <w:sz w:val="24"/>
            <w:szCs w:val="24"/>
            <w:rPrChange w:id="112" w:author="Goldschmidt, Michael" w:date="2016-05-19T12:08:00Z">
              <w:rPr>
                <w:rFonts w:asciiTheme="minorHAnsi" w:hAnsiTheme="minorHAnsi"/>
                <w:sz w:val="22"/>
                <w:szCs w:val="22"/>
              </w:rPr>
            </w:rPrChange>
          </w:rPr>
          <w:t xml:space="preserve"> </w:t>
        </w:r>
      </w:ins>
      <w:r w:rsidR="000867EE" w:rsidRPr="0048222D">
        <w:rPr>
          <w:rFonts w:asciiTheme="minorHAnsi" w:hAnsiTheme="minorHAnsi"/>
          <w:sz w:val="24"/>
          <w:szCs w:val="24"/>
        </w:rPr>
        <w:t>Stakeholders can use this guide to educate, assess, advocate, train, and set standards and policy</w:t>
      </w:r>
      <w:r w:rsidR="00B52D38" w:rsidRPr="0048222D">
        <w:rPr>
          <w:rFonts w:asciiTheme="minorHAnsi" w:hAnsiTheme="minorHAnsi"/>
          <w:sz w:val="24"/>
          <w:szCs w:val="24"/>
        </w:rPr>
        <w:t xml:space="preserve"> </w:t>
      </w:r>
      <w:ins w:id="113" w:author="Goldschmidt, Michael" w:date="2016-05-19T11:56:00Z">
        <w:r w:rsidR="006566D1" w:rsidRPr="0048222D">
          <w:rPr>
            <w:rFonts w:asciiTheme="minorHAnsi" w:hAnsiTheme="minorHAnsi"/>
            <w:sz w:val="24"/>
            <w:szCs w:val="24"/>
          </w:rPr>
          <w:t xml:space="preserve">on healthy homes </w:t>
        </w:r>
      </w:ins>
      <w:r w:rsidR="00B52D38" w:rsidRPr="0048222D">
        <w:rPr>
          <w:rFonts w:asciiTheme="minorHAnsi" w:hAnsiTheme="minorHAnsi"/>
          <w:sz w:val="24"/>
          <w:szCs w:val="24"/>
        </w:rPr>
        <w:t>for their offices and organizations</w:t>
      </w:r>
      <w:r w:rsidR="000867EE" w:rsidRPr="0048222D">
        <w:rPr>
          <w:rFonts w:asciiTheme="minorHAnsi" w:hAnsiTheme="minorHAnsi"/>
          <w:sz w:val="24"/>
          <w:szCs w:val="24"/>
        </w:rPr>
        <w:t xml:space="preserve">. </w:t>
      </w:r>
    </w:p>
    <w:p w:rsidR="006566D1" w:rsidRPr="0048222D" w:rsidRDefault="006566D1" w:rsidP="00CD1ECD">
      <w:pPr>
        <w:pStyle w:val="NormalWeb"/>
        <w:shd w:val="clear" w:color="auto" w:fill="FFFFFF"/>
        <w:spacing w:line="240" w:lineRule="auto"/>
        <w:contextualSpacing/>
        <w:rPr>
          <w:ins w:id="114" w:author="Goldschmidt, Michael" w:date="2016-05-19T11:53:00Z"/>
          <w:rFonts w:asciiTheme="minorHAnsi" w:hAnsiTheme="minorHAnsi"/>
          <w:sz w:val="16"/>
          <w:szCs w:val="16"/>
          <w:rPrChange w:id="115" w:author="Goldschmidt, Michael" w:date="2016-05-19T12:08:00Z">
            <w:rPr>
              <w:ins w:id="116" w:author="Goldschmidt, Michael" w:date="2016-05-19T11:53:00Z"/>
              <w:rFonts w:asciiTheme="minorHAnsi" w:hAnsiTheme="minorHAnsi"/>
              <w:sz w:val="20"/>
              <w:szCs w:val="20"/>
            </w:rPr>
          </w:rPrChange>
        </w:rPr>
      </w:pPr>
    </w:p>
    <w:p w:rsidR="005974DF" w:rsidRPr="0048222D" w:rsidDel="00146672" w:rsidRDefault="00676764" w:rsidP="000867EE">
      <w:pPr>
        <w:pStyle w:val="NormalWeb"/>
        <w:shd w:val="clear" w:color="auto" w:fill="FFFFFF"/>
        <w:spacing w:line="240" w:lineRule="auto"/>
        <w:contextualSpacing/>
        <w:rPr>
          <w:del w:id="117" w:author="Goldschmidt, Michael" w:date="2016-05-19T11:47:00Z"/>
          <w:rStyle w:val="Strong"/>
          <w:rFonts w:asciiTheme="minorHAnsi" w:hAnsiTheme="minorHAnsi" w:cs="Helvetica"/>
          <w:i/>
          <w:sz w:val="22"/>
          <w:szCs w:val="22"/>
          <w:lang w:val="en"/>
          <w:rPrChange w:id="118" w:author="Goldschmidt, Michael" w:date="2016-05-19T12:08:00Z">
            <w:rPr>
              <w:del w:id="119" w:author="Goldschmidt, Michael" w:date="2016-05-19T11:47:00Z"/>
              <w:rStyle w:val="Strong"/>
              <w:rFonts w:asciiTheme="minorHAnsi" w:hAnsiTheme="minorHAnsi" w:cs="Helvetica"/>
              <w:sz w:val="24"/>
              <w:szCs w:val="24"/>
              <w:lang w:val="en"/>
            </w:rPr>
          </w:rPrChange>
        </w:rPr>
      </w:pPr>
      <w:r w:rsidRPr="0048222D">
        <w:rPr>
          <w:rFonts w:asciiTheme="minorHAnsi" w:hAnsiTheme="minorHAnsi"/>
          <w:i/>
          <w:sz w:val="22"/>
          <w:szCs w:val="22"/>
          <w:rPrChange w:id="120" w:author="Goldschmidt, Michael" w:date="2016-05-19T12:08:00Z">
            <w:rPr>
              <w:b/>
              <w:bCs/>
              <w:sz w:val="24"/>
              <w:szCs w:val="24"/>
            </w:rPr>
          </w:rPrChange>
        </w:rPr>
        <w:t xml:space="preserve">This guide </w:t>
      </w:r>
      <w:r w:rsidR="00790A05" w:rsidRPr="0048222D">
        <w:rPr>
          <w:rFonts w:asciiTheme="minorHAnsi" w:hAnsiTheme="minorHAnsi"/>
          <w:i/>
          <w:sz w:val="22"/>
          <w:szCs w:val="22"/>
          <w:rPrChange w:id="121" w:author="Goldschmidt, Michael" w:date="2016-05-19T12:08:00Z">
            <w:rPr>
              <w:sz w:val="24"/>
              <w:szCs w:val="24"/>
            </w:rPr>
          </w:rPrChange>
        </w:rPr>
        <w:t xml:space="preserve">is a companion to a </w:t>
      </w:r>
      <w:del w:id="122" w:author="Goldschmidt, Michael" w:date="2016-05-19T11:54:00Z">
        <w:r w:rsidR="00790A05" w:rsidRPr="0048222D" w:rsidDel="006566D1">
          <w:rPr>
            <w:rFonts w:asciiTheme="minorHAnsi" w:hAnsiTheme="minorHAnsi"/>
            <w:i/>
            <w:sz w:val="22"/>
            <w:szCs w:val="22"/>
            <w:rPrChange w:id="123" w:author="Goldschmidt, Michael" w:date="2016-05-19T12:08:00Z">
              <w:rPr>
                <w:sz w:val="24"/>
                <w:szCs w:val="24"/>
              </w:rPr>
            </w:rPrChange>
          </w:rPr>
          <w:delText xml:space="preserve">shorter </w:delText>
        </w:r>
      </w:del>
      <w:r w:rsidR="00790A05" w:rsidRPr="0048222D">
        <w:rPr>
          <w:rFonts w:asciiTheme="minorHAnsi" w:hAnsiTheme="minorHAnsi"/>
          <w:i/>
          <w:sz w:val="22"/>
          <w:szCs w:val="22"/>
          <w:rPrChange w:id="124" w:author="Goldschmidt, Michael" w:date="2016-05-19T12:08:00Z">
            <w:rPr>
              <w:sz w:val="24"/>
              <w:szCs w:val="24"/>
            </w:rPr>
          </w:rPrChange>
        </w:rPr>
        <w:t>consumer guide</w:t>
      </w:r>
      <w:r w:rsidRPr="0048222D">
        <w:rPr>
          <w:rFonts w:asciiTheme="minorHAnsi" w:hAnsiTheme="minorHAnsi"/>
          <w:i/>
          <w:sz w:val="22"/>
          <w:szCs w:val="22"/>
          <w:rPrChange w:id="125" w:author="Goldschmidt, Michael" w:date="2016-05-19T12:08:00Z">
            <w:rPr>
              <w:sz w:val="24"/>
              <w:szCs w:val="24"/>
            </w:rPr>
          </w:rPrChange>
        </w:rPr>
        <w:t xml:space="preserve"> on safe and healthy homes for families, </w:t>
      </w:r>
      <w:del w:id="126" w:author="Goldschmidt, Michael" w:date="2016-05-19T11:54:00Z">
        <w:r w:rsidR="00B52D38" w:rsidRPr="0048222D" w:rsidDel="006566D1">
          <w:rPr>
            <w:rFonts w:asciiTheme="minorHAnsi" w:hAnsiTheme="minorHAnsi"/>
            <w:i/>
            <w:sz w:val="22"/>
            <w:szCs w:val="22"/>
            <w:rPrChange w:id="127" w:author="Goldschmidt, Michael" w:date="2016-05-19T12:08:00Z">
              <w:rPr>
                <w:sz w:val="24"/>
                <w:szCs w:val="24"/>
              </w:rPr>
            </w:rPrChange>
          </w:rPr>
          <w:delText>for</w:delText>
        </w:r>
      </w:del>
      <w:del w:id="128" w:author="Goldschmidt, Michael" w:date="2016-05-19T11:20:00Z">
        <w:r w:rsidRPr="0048222D" w:rsidDel="00920E27">
          <w:rPr>
            <w:rFonts w:asciiTheme="minorHAnsi" w:hAnsiTheme="minorHAnsi"/>
            <w:i/>
            <w:sz w:val="22"/>
            <w:szCs w:val="22"/>
            <w:rPrChange w:id="129" w:author="Goldschmidt, Michael" w:date="2016-05-19T12:08:00Z">
              <w:rPr>
                <w:sz w:val="24"/>
                <w:szCs w:val="24"/>
              </w:rPr>
            </w:rPrChange>
          </w:rPr>
          <w:delText xml:space="preserve">  </w:delText>
        </w:r>
      </w:del>
      <w:r w:rsidRPr="0048222D">
        <w:rPr>
          <w:rFonts w:asciiTheme="minorHAnsi" w:hAnsiTheme="minorHAnsi"/>
          <w:i/>
          <w:sz w:val="22"/>
          <w:szCs w:val="22"/>
          <w:rPrChange w:id="130" w:author="Goldschmidt, Michael" w:date="2016-05-19T12:08:00Z">
            <w:rPr>
              <w:sz w:val="24"/>
              <w:szCs w:val="24"/>
            </w:rPr>
          </w:rPrChange>
        </w:rPr>
        <w:t>homeowners</w:t>
      </w:r>
      <w:ins w:id="131" w:author="Goldschmidt, Michael" w:date="2016-05-19T11:54:00Z">
        <w:r w:rsidR="006566D1" w:rsidRPr="0048222D">
          <w:rPr>
            <w:rFonts w:asciiTheme="minorHAnsi" w:hAnsiTheme="minorHAnsi"/>
            <w:i/>
            <w:sz w:val="22"/>
            <w:szCs w:val="22"/>
            <w:rPrChange w:id="132" w:author="Goldschmidt, Michael" w:date="2016-05-19T12:08:00Z">
              <w:rPr>
                <w:i/>
                <w:sz w:val="20"/>
                <w:szCs w:val="20"/>
              </w:rPr>
            </w:rPrChange>
          </w:rPr>
          <w:t>,</w:t>
        </w:r>
      </w:ins>
      <w:r w:rsidRPr="0048222D">
        <w:rPr>
          <w:rFonts w:asciiTheme="minorHAnsi" w:hAnsiTheme="minorHAnsi"/>
          <w:i/>
          <w:sz w:val="22"/>
          <w:szCs w:val="22"/>
          <w:rPrChange w:id="133" w:author="Goldschmidt, Michael" w:date="2016-05-19T12:08:00Z">
            <w:rPr>
              <w:sz w:val="24"/>
              <w:szCs w:val="24"/>
            </w:rPr>
          </w:rPrChange>
        </w:rPr>
        <w:t xml:space="preserve"> or renters. </w:t>
      </w:r>
      <w:ins w:id="134" w:author="Goldschmidt, Michael" w:date="2016-05-19T11:53:00Z">
        <w:r w:rsidR="006566D1" w:rsidRPr="0048222D">
          <w:rPr>
            <w:rFonts w:asciiTheme="minorHAnsi" w:hAnsiTheme="minorHAnsi"/>
            <w:i/>
            <w:sz w:val="22"/>
            <w:szCs w:val="22"/>
            <w:rPrChange w:id="135" w:author="Goldschmidt, Michael" w:date="2016-05-19T12:08:00Z">
              <w:rPr>
                <w:sz w:val="20"/>
                <w:szCs w:val="20"/>
              </w:rPr>
            </w:rPrChange>
          </w:rPr>
          <w:t>For more information on the consumer guide, p</w:t>
        </w:r>
      </w:ins>
      <w:del w:id="136" w:author="Goldschmidt, Michael" w:date="2016-05-19T11:53:00Z">
        <w:r w:rsidR="00490234" w:rsidRPr="0048222D" w:rsidDel="006566D1">
          <w:rPr>
            <w:rFonts w:asciiTheme="minorHAnsi" w:hAnsiTheme="minorHAnsi"/>
            <w:i/>
            <w:sz w:val="22"/>
            <w:szCs w:val="22"/>
            <w:rPrChange w:id="137" w:author="Goldschmidt, Michael" w:date="2016-05-19T12:08:00Z">
              <w:rPr>
                <w:sz w:val="24"/>
                <w:szCs w:val="24"/>
              </w:rPr>
            </w:rPrChange>
          </w:rPr>
          <w:delText>P</w:delText>
        </w:r>
      </w:del>
      <w:r w:rsidR="005974DF" w:rsidRPr="0048222D">
        <w:rPr>
          <w:rFonts w:asciiTheme="minorHAnsi" w:hAnsiTheme="minorHAnsi"/>
          <w:i/>
          <w:sz w:val="22"/>
          <w:szCs w:val="22"/>
          <w:rPrChange w:id="138" w:author="Goldschmidt, Michael" w:date="2016-05-19T12:08:00Z">
            <w:rPr>
              <w:sz w:val="24"/>
              <w:szCs w:val="24"/>
            </w:rPr>
          </w:rPrChange>
        </w:rPr>
        <w:t xml:space="preserve">lease visit </w:t>
      </w:r>
      <w:r w:rsidR="005974DF" w:rsidRPr="0048222D">
        <w:rPr>
          <w:rFonts w:asciiTheme="minorHAnsi" w:hAnsiTheme="minorHAnsi"/>
          <w:b/>
          <w:i/>
          <w:color w:val="0079C1"/>
          <w:sz w:val="22"/>
          <w:szCs w:val="22"/>
          <w:u w:val="single"/>
          <w:rPrChange w:id="139" w:author="Goldschmidt, Michael" w:date="2016-05-19T12:08:00Z">
            <w:rPr>
              <w:color w:val="0079C1"/>
              <w:sz w:val="36"/>
              <w:szCs w:val="36"/>
              <w:u w:val="single"/>
            </w:rPr>
          </w:rPrChange>
        </w:rPr>
        <w:t>www.hud.gov/healthyhomes</w:t>
      </w:r>
      <w:r w:rsidRPr="0048222D">
        <w:rPr>
          <w:rFonts w:asciiTheme="minorHAnsi" w:hAnsiTheme="minorHAnsi"/>
          <w:i/>
          <w:color w:val="0079C1"/>
          <w:sz w:val="22"/>
          <w:szCs w:val="22"/>
          <w:u w:val="single"/>
          <w:rPrChange w:id="140" w:author="Goldschmidt, Michael" w:date="2016-05-19T12:08:00Z">
            <w:rPr>
              <w:color w:val="0079C1"/>
              <w:sz w:val="36"/>
              <w:szCs w:val="36"/>
              <w:u w:val="single"/>
            </w:rPr>
          </w:rPrChange>
        </w:rPr>
        <w:t>.</w:t>
      </w:r>
    </w:p>
    <w:p w:rsidR="009E715B" w:rsidRPr="0048222D" w:rsidRDefault="009E715B" w:rsidP="00CD1ECD">
      <w:pPr>
        <w:pStyle w:val="NormalWeb"/>
        <w:shd w:val="clear" w:color="auto" w:fill="FFFFFF"/>
        <w:spacing w:line="240" w:lineRule="auto"/>
        <w:contextualSpacing/>
        <w:rPr>
          <w:rStyle w:val="Strong"/>
          <w:rFonts w:asciiTheme="minorHAnsi" w:hAnsiTheme="minorHAnsi" w:cs="Helvetica"/>
          <w:i/>
          <w:sz w:val="22"/>
          <w:szCs w:val="22"/>
          <w:lang w:val="en"/>
          <w:rPrChange w:id="141" w:author="Goldschmidt, Michael" w:date="2016-05-19T12:08:00Z">
            <w:rPr>
              <w:rStyle w:val="Strong"/>
              <w:rFonts w:asciiTheme="minorHAnsi" w:eastAsiaTheme="minorHAnsi" w:hAnsiTheme="minorHAnsi" w:cs="Helvetica"/>
              <w:sz w:val="24"/>
              <w:szCs w:val="24"/>
              <w:lang w:val="en"/>
            </w:rPr>
          </w:rPrChange>
        </w:rPr>
      </w:pPr>
    </w:p>
    <w:sectPr w:rsidR="009E715B" w:rsidRPr="0048222D" w:rsidSect="009A08EF">
      <w:type w:val="continuous"/>
      <w:pgSz w:w="12240" w:h="15840"/>
      <w:pgMar w:top="1440" w:right="1440" w:bottom="1080" w:left="1440" w:header="720" w:footer="720" w:gutter="0"/>
      <w:cols w:space="720"/>
      <w:docGrid w:linePitch="360"/>
      <w:sectPrChange w:id="142" w:author="Goldschmidt, Michael" w:date="2016-05-19T11:44:00Z">
        <w:sectPr w:rsidR="009E715B" w:rsidRPr="0048222D" w:rsidSect="009A08EF">
          <w:pgMar w:top="1440" w:right="1440" w:bottom="1440" w:left="1440" w:header="720" w:footer="720" w:gutter="0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51E9B"/>
    <w:multiLevelType w:val="hybridMultilevel"/>
    <w:tmpl w:val="9992E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5400D7"/>
    <w:multiLevelType w:val="hybridMultilevel"/>
    <w:tmpl w:val="B084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BC2319"/>
    <w:multiLevelType w:val="multilevel"/>
    <w:tmpl w:val="41304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237A7B"/>
    <w:multiLevelType w:val="hybridMultilevel"/>
    <w:tmpl w:val="07348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4D5"/>
    <w:rsid w:val="00016AB4"/>
    <w:rsid w:val="000556AD"/>
    <w:rsid w:val="000867EE"/>
    <w:rsid w:val="00102CA3"/>
    <w:rsid w:val="00146672"/>
    <w:rsid w:val="001B143D"/>
    <w:rsid w:val="002909A0"/>
    <w:rsid w:val="002931F9"/>
    <w:rsid w:val="002B0AE3"/>
    <w:rsid w:val="002E18E2"/>
    <w:rsid w:val="00380DCF"/>
    <w:rsid w:val="0048222D"/>
    <w:rsid w:val="00490234"/>
    <w:rsid w:val="005974DF"/>
    <w:rsid w:val="005E223D"/>
    <w:rsid w:val="006154D5"/>
    <w:rsid w:val="006566D1"/>
    <w:rsid w:val="006625DD"/>
    <w:rsid w:val="00676764"/>
    <w:rsid w:val="00681397"/>
    <w:rsid w:val="006C66D1"/>
    <w:rsid w:val="00703AF6"/>
    <w:rsid w:val="00755261"/>
    <w:rsid w:val="007906AF"/>
    <w:rsid w:val="00790A05"/>
    <w:rsid w:val="0079698B"/>
    <w:rsid w:val="00920E27"/>
    <w:rsid w:val="00943059"/>
    <w:rsid w:val="00946C2E"/>
    <w:rsid w:val="009A08EF"/>
    <w:rsid w:val="009A2D91"/>
    <w:rsid w:val="009E715B"/>
    <w:rsid w:val="00A46EC3"/>
    <w:rsid w:val="00B52D38"/>
    <w:rsid w:val="00B61751"/>
    <w:rsid w:val="00B9086A"/>
    <w:rsid w:val="00BD3613"/>
    <w:rsid w:val="00C43C55"/>
    <w:rsid w:val="00CA4476"/>
    <w:rsid w:val="00CD1ECD"/>
    <w:rsid w:val="00D0476A"/>
    <w:rsid w:val="00D20815"/>
    <w:rsid w:val="00D605EE"/>
    <w:rsid w:val="00D91582"/>
    <w:rsid w:val="00D94589"/>
    <w:rsid w:val="00DD1256"/>
    <w:rsid w:val="00E52DA8"/>
    <w:rsid w:val="00F6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B143D"/>
    <w:rPr>
      <w:b/>
      <w:bCs/>
    </w:rPr>
  </w:style>
  <w:style w:type="paragraph" w:styleId="NormalWeb">
    <w:name w:val="Normal (Web)"/>
    <w:basedOn w:val="Normal"/>
    <w:uiPriority w:val="99"/>
    <w:unhideWhenUsed/>
    <w:rsid w:val="001B143D"/>
    <w:pPr>
      <w:spacing w:after="450" w:line="480" w:lineRule="auto"/>
    </w:pPr>
    <w:rPr>
      <w:rFonts w:ascii="Georgia" w:eastAsia="Times New Roman" w:hAnsi="Georgia" w:cs="Times New Roman"/>
      <w:sz w:val="23"/>
      <w:szCs w:val="23"/>
    </w:rPr>
  </w:style>
  <w:style w:type="paragraph" w:styleId="BodyText">
    <w:name w:val="Body Text"/>
    <w:basedOn w:val="Normal"/>
    <w:link w:val="BodyTextChar"/>
    <w:uiPriority w:val="1"/>
    <w:qFormat/>
    <w:rsid w:val="005974DF"/>
    <w:pPr>
      <w:widowControl w:val="0"/>
      <w:spacing w:after="0" w:line="240" w:lineRule="auto"/>
      <w:ind w:left="460"/>
    </w:pPr>
    <w:rPr>
      <w:rFonts w:ascii="Calibri" w:eastAsia="Calibri" w:hAnsi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974DF"/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34"/>
    <w:qFormat/>
    <w:rsid w:val="005974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3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61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E18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18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18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18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18E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909A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B143D"/>
    <w:rPr>
      <w:b/>
      <w:bCs/>
    </w:rPr>
  </w:style>
  <w:style w:type="paragraph" w:styleId="NormalWeb">
    <w:name w:val="Normal (Web)"/>
    <w:basedOn w:val="Normal"/>
    <w:uiPriority w:val="99"/>
    <w:unhideWhenUsed/>
    <w:rsid w:val="001B143D"/>
    <w:pPr>
      <w:spacing w:after="450" w:line="480" w:lineRule="auto"/>
    </w:pPr>
    <w:rPr>
      <w:rFonts w:ascii="Georgia" w:eastAsia="Times New Roman" w:hAnsi="Georgia" w:cs="Times New Roman"/>
      <w:sz w:val="23"/>
      <w:szCs w:val="23"/>
    </w:rPr>
  </w:style>
  <w:style w:type="paragraph" w:styleId="BodyText">
    <w:name w:val="Body Text"/>
    <w:basedOn w:val="Normal"/>
    <w:link w:val="BodyTextChar"/>
    <w:uiPriority w:val="1"/>
    <w:qFormat/>
    <w:rsid w:val="005974DF"/>
    <w:pPr>
      <w:widowControl w:val="0"/>
      <w:spacing w:after="0" w:line="240" w:lineRule="auto"/>
      <w:ind w:left="460"/>
    </w:pPr>
    <w:rPr>
      <w:rFonts w:ascii="Calibri" w:eastAsia="Calibri" w:hAnsi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974DF"/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34"/>
    <w:qFormat/>
    <w:rsid w:val="005974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3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61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E18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18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18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18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18E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909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2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2" w:color="2E828A"/>
            <w:right w:val="none" w:sz="0" w:space="0" w:color="auto"/>
          </w:divBdr>
          <w:divsChild>
            <w:div w:id="7090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0820">
                  <w:marLeft w:val="0"/>
                  <w:marRight w:val="0"/>
                  <w:marTop w:val="0"/>
                  <w:marBottom w:val="0"/>
                  <w:divBdr>
                    <w:top w:val="single" w:sz="24" w:space="14" w:color="2E828A"/>
                    <w:left w:val="single" w:sz="24" w:space="0" w:color="2E828A"/>
                    <w:bottom w:val="single" w:sz="24" w:space="11" w:color="2E828A"/>
                    <w:right w:val="single" w:sz="24" w:space="0" w:color="2E828A"/>
                  </w:divBdr>
                  <w:divsChild>
                    <w:div w:id="61370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26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823309">
                              <w:marLeft w:val="0"/>
                              <w:marRight w:val="0"/>
                              <w:marTop w:val="150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7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6688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352114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9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2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30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110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02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chh.org/LinkClick.aspx?link=464&amp;tabid=463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Housing and Urban Development</Company>
  <LinksUpToDate>false</LinksUpToDate>
  <CharactersWithSpaces>4660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Goldschmidt, Michael</dc:creator>
  <cp:lastModifiedBy>Goldschmidt, Michael</cp:lastModifiedBy>
  <cp:revision>4</cp:revision>
  <cp:lastPrinted>2016-05-20T06:55:00Z</cp:lastPrinted>
  <dcterms:created xsi:type="dcterms:W3CDTF">2016-05-19T17:08:00Z</dcterms:created>
  <dcterms:modified xsi:type="dcterms:W3CDTF">2016-05-20T06:55:00Z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-1751164124</vt:i4>
  </property>
  <property fmtid="{D5CDD505-2E9C-101B-9397-08002B2CF9AE}" pid="3" name="_NewReviewCycle">
    <vt:lpwstr/>
  </property>
  <property fmtid="{D5CDD505-2E9C-101B-9397-08002B2CF9AE}" pid="4" name="_EmailSubject">
    <vt:lpwstr>EDaSaHH Stakeholder Edits</vt:lpwstr>
  </property>
  <property fmtid="{D5CDD505-2E9C-101B-9397-08002B2CF9AE}" pid="5" name="_AuthorEmail">
    <vt:lpwstr>Shannon.E.Steinbauer@hud.gov</vt:lpwstr>
  </property>
  <property fmtid="{D5CDD505-2E9C-101B-9397-08002B2CF9AE}" pid="6" name="_AuthorEmailDisplayName">
    <vt:lpwstr>Steinbauer, Shannon E</vt:lpwstr>
  </property>
  <property fmtid="{D5CDD505-2E9C-101B-9397-08002B2CF9AE}" pid="7" name="_ReviewingToolsShownOnce">
    <vt:lpwstr/>
  </property>
</Properties>
</file>